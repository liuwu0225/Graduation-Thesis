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1ADC69A7"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52FBE9AB" w14:textId="1B6CC33F" w:rsidR="009B2B17"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256149" w:history="1">
            <w:r w:rsidR="009B2B17" w:rsidRPr="00001221">
              <w:rPr>
                <w:rStyle w:val="ac"/>
                <w:rFonts w:ascii="Times New Roman" w:hAnsi="Times New Roman" w:cs="Times New Roman"/>
                <w:noProof/>
                <w:spacing w:val="10"/>
              </w:rPr>
              <w:t>摘要</w:t>
            </w:r>
            <w:r w:rsidR="009B2B17">
              <w:rPr>
                <w:noProof/>
                <w:webHidden/>
              </w:rPr>
              <w:tab/>
            </w:r>
            <w:r w:rsidR="009B2B17">
              <w:rPr>
                <w:noProof/>
                <w:webHidden/>
              </w:rPr>
              <w:fldChar w:fldCharType="begin"/>
            </w:r>
            <w:r w:rsidR="009B2B17">
              <w:rPr>
                <w:noProof/>
                <w:webHidden/>
              </w:rPr>
              <w:instrText xml:space="preserve"> PAGEREF _Toc488256149 \h </w:instrText>
            </w:r>
            <w:r w:rsidR="009B2B17">
              <w:rPr>
                <w:noProof/>
                <w:webHidden/>
              </w:rPr>
            </w:r>
            <w:r w:rsidR="009B2B17">
              <w:rPr>
                <w:noProof/>
                <w:webHidden/>
              </w:rPr>
              <w:fldChar w:fldCharType="separate"/>
            </w:r>
            <w:r w:rsidR="001935DF">
              <w:rPr>
                <w:noProof/>
                <w:webHidden/>
              </w:rPr>
              <w:t>1</w:t>
            </w:r>
            <w:r w:rsidR="009B2B17">
              <w:rPr>
                <w:noProof/>
                <w:webHidden/>
              </w:rPr>
              <w:fldChar w:fldCharType="end"/>
            </w:r>
          </w:hyperlink>
        </w:p>
        <w:p w14:paraId="25403810" w14:textId="4DD7E98B" w:rsidR="009B2B17" w:rsidRDefault="009B2B17">
          <w:pPr>
            <w:pStyle w:val="11"/>
            <w:rPr>
              <w:noProof/>
            </w:rPr>
          </w:pPr>
          <w:hyperlink w:anchor="_Toc488256150" w:history="1">
            <w:r w:rsidRPr="00001221">
              <w:rPr>
                <w:rStyle w:val="ac"/>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_Toc488256150 \h </w:instrText>
            </w:r>
            <w:r>
              <w:rPr>
                <w:noProof/>
                <w:webHidden/>
              </w:rPr>
            </w:r>
            <w:r>
              <w:rPr>
                <w:noProof/>
                <w:webHidden/>
              </w:rPr>
              <w:fldChar w:fldCharType="separate"/>
            </w:r>
            <w:r w:rsidR="001935DF">
              <w:rPr>
                <w:noProof/>
                <w:webHidden/>
              </w:rPr>
              <w:t>1</w:t>
            </w:r>
            <w:r>
              <w:rPr>
                <w:noProof/>
                <w:webHidden/>
              </w:rPr>
              <w:fldChar w:fldCharType="end"/>
            </w:r>
          </w:hyperlink>
        </w:p>
        <w:p w14:paraId="2BB389B7" w14:textId="556F5C7D" w:rsidR="009B2B17" w:rsidRDefault="009B2B17">
          <w:pPr>
            <w:pStyle w:val="11"/>
            <w:rPr>
              <w:noProof/>
            </w:rPr>
          </w:pPr>
          <w:hyperlink w:anchor="_Toc488256151" w:history="1">
            <w:r w:rsidRPr="00001221">
              <w:rPr>
                <w:rStyle w:val="ac"/>
                <w:rFonts w:ascii="Times New Roman" w:hAnsi="Times New Roman" w:cs="Times New Roman"/>
                <w:noProof/>
              </w:rPr>
              <w:t>第一章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引言</w:t>
            </w:r>
            <w:r>
              <w:rPr>
                <w:noProof/>
                <w:webHidden/>
              </w:rPr>
              <w:tab/>
            </w:r>
            <w:r>
              <w:rPr>
                <w:noProof/>
                <w:webHidden/>
              </w:rPr>
              <w:fldChar w:fldCharType="begin"/>
            </w:r>
            <w:r>
              <w:rPr>
                <w:noProof/>
                <w:webHidden/>
              </w:rPr>
              <w:instrText xml:space="preserve"> PAGEREF _Toc488256151 \h </w:instrText>
            </w:r>
            <w:r>
              <w:rPr>
                <w:noProof/>
                <w:webHidden/>
              </w:rPr>
            </w:r>
            <w:r>
              <w:rPr>
                <w:noProof/>
                <w:webHidden/>
              </w:rPr>
              <w:fldChar w:fldCharType="separate"/>
            </w:r>
            <w:r w:rsidR="001935DF">
              <w:rPr>
                <w:noProof/>
                <w:webHidden/>
              </w:rPr>
              <w:t>2</w:t>
            </w:r>
            <w:r>
              <w:rPr>
                <w:noProof/>
                <w:webHidden/>
              </w:rPr>
              <w:fldChar w:fldCharType="end"/>
            </w:r>
          </w:hyperlink>
        </w:p>
        <w:p w14:paraId="21B70B66" w14:textId="14620D6D" w:rsidR="009B2B17" w:rsidRDefault="009B2B17">
          <w:pPr>
            <w:pStyle w:val="22"/>
            <w:tabs>
              <w:tab w:val="right" w:leader="dot" w:pos="8302"/>
            </w:tabs>
            <w:rPr>
              <w:noProof/>
            </w:rPr>
          </w:pPr>
          <w:hyperlink w:anchor="_Toc488256152" w:history="1">
            <w:r w:rsidRPr="00001221">
              <w:rPr>
                <w:rStyle w:val="ac"/>
                <w:noProof/>
              </w:rPr>
              <w:t xml:space="preserve">1.1 </w:t>
            </w:r>
            <w:r w:rsidRPr="00001221">
              <w:rPr>
                <w:rStyle w:val="ac"/>
                <w:noProof/>
              </w:rPr>
              <w:t>背景介绍</w:t>
            </w:r>
            <w:r>
              <w:rPr>
                <w:noProof/>
                <w:webHidden/>
              </w:rPr>
              <w:tab/>
            </w:r>
            <w:r>
              <w:rPr>
                <w:noProof/>
                <w:webHidden/>
              </w:rPr>
              <w:fldChar w:fldCharType="begin"/>
            </w:r>
            <w:r>
              <w:rPr>
                <w:noProof/>
                <w:webHidden/>
              </w:rPr>
              <w:instrText xml:space="preserve"> PAGEREF _Toc488256152 \h </w:instrText>
            </w:r>
            <w:r>
              <w:rPr>
                <w:noProof/>
                <w:webHidden/>
              </w:rPr>
            </w:r>
            <w:r>
              <w:rPr>
                <w:noProof/>
                <w:webHidden/>
              </w:rPr>
              <w:fldChar w:fldCharType="separate"/>
            </w:r>
            <w:r w:rsidR="001935DF">
              <w:rPr>
                <w:noProof/>
                <w:webHidden/>
              </w:rPr>
              <w:t>2</w:t>
            </w:r>
            <w:r>
              <w:rPr>
                <w:noProof/>
                <w:webHidden/>
              </w:rPr>
              <w:fldChar w:fldCharType="end"/>
            </w:r>
          </w:hyperlink>
        </w:p>
        <w:p w14:paraId="063CFA56" w14:textId="5CC91617" w:rsidR="009B2B17" w:rsidRDefault="009B2B17">
          <w:pPr>
            <w:pStyle w:val="22"/>
            <w:tabs>
              <w:tab w:val="right" w:leader="dot" w:pos="8302"/>
            </w:tabs>
            <w:rPr>
              <w:noProof/>
            </w:rPr>
          </w:pPr>
          <w:hyperlink w:anchor="_Toc488256153" w:history="1">
            <w:r w:rsidRPr="00001221">
              <w:rPr>
                <w:rStyle w:val="ac"/>
                <w:noProof/>
              </w:rPr>
              <w:t xml:space="preserve">1.2 </w:t>
            </w:r>
            <w:r w:rsidRPr="00001221">
              <w:rPr>
                <w:rStyle w:val="ac"/>
                <w:noProof/>
              </w:rPr>
              <w:t>国内外研究现状</w:t>
            </w:r>
            <w:r>
              <w:rPr>
                <w:noProof/>
                <w:webHidden/>
              </w:rPr>
              <w:tab/>
            </w:r>
            <w:r>
              <w:rPr>
                <w:noProof/>
                <w:webHidden/>
              </w:rPr>
              <w:fldChar w:fldCharType="begin"/>
            </w:r>
            <w:r>
              <w:rPr>
                <w:noProof/>
                <w:webHidden/>
              </w:rPr>
              <w:instrText xml:space="preserve"> PAGEREF _Toc488256153 \h </w:instrText>
            </w:r>
            <w:r>
              <w:rPr>
                <w:noProof/>
                <w:webHidden/>
              </w:rPr>
            </w:r>
            <w:r>
              <w:rPr>
                <w:noProof/>
                <w:webHidden/>
              </w:rPr>
              <w:fldChar w:fldCharType="separate"/>
            </w:r>
            <w:r w:rsidR="001935DF">
              <w:rPr>
                <w:noProof/>
                <w:webHidden/>
              </w:rPr>
              <w:t>3</w:t>
            </w:r>
            <w:r>
              <w:rPr>
                <w:noProof/>
                <w:webHidden/>
              </w:rPr>
              <w:fldChar w:fldCharType="end"/>
            </w:r>
          </w:hyperlink>
        </w:p>
        <w:p w14:paraId="6C5C6425" w14:textId="1428F4AF" w:rsidR="009B2B17" w:rsidRDefault="009B2B17">
          <w:pPr>
            <w:pStyle w:val="22"/>
            <w:tabs>
              <w:tab w:val="right" w:leader="dot" w:pos="8302"/>
            </w:tabs>
            <w:rPr>
              <w:noProof/>
            </w:rPr>
          </w:pPr>
          <w:hyperlink w:anchor="_Toc488256154" w:history="1">
            <w:r w:rsidRPr="00001221">
              <w:rPr>
                <w:rStyle w:val="ac"/>
                <w:noProof/>
              </w:rPr>
              <w:t xml:space="preserve">1.3 </w:t>
            </w:r>
            <w:r w:rsidRPr="00001221">
              <w:rPr>
                <w:rStyle w:val="ac"/>
                <w:noProof/>
              </w:rPr>
              <w:t>论文组织结构</w:t>
            </w:r>
            <w:r>
              <w:rPr>
                <w:noProof/>
                <w:webHidden/>
              </w:rPr>
              <w:tab/>
            </w:r>
            <w:r>
              <w:rPr>
                <w:noProof/>
                <w:webHidden/>
              </w:rPr>
              <w:fldChar w:fldCharType="begin"/>
            </w:r>
            <w:r>
              <w:rPr>
                <w:noProof/>
                <w:webHidden/>
              </w:rPr>
              <w:instrText xml:space="preserve"> PAGEREF _Toc488256154 \h </w:instrText>
            </w:r>
            <w:r>
              <w:rPr>
                <w:noProof/>
                <w:webHidden/>
              </w:rPr>
            </w:r>
            <w:r>
              <w:rPr>
                <w:noProof/>
                <w:webHidden/>
              </w:rPr>
              <w:fldChar w:fldCharType="separate"/>
            </w:r>
            <w:r w:rsidR="001935DF">
              <w:rPr>
                <w:noProof/>
                <w:webHidden/>
              </w:rPr>
              <w:t>4</w:t>
            </w:r>
            <w:r>
              <w:rPr>
                <w:noProof/>
                <w:webHidden/>
              </w:rPr>
              <w:fldChar w:fldCharType="end"/>
            </w:r>
          </w:hyperlink>
        </w:p>
        <w:p w14:paraId="2F7AD468" w14:textId="5DB1DA1D" w:rsidR="009B2B17" w:rsidRDefault="009B2B17">
          <w:pPr>
            <w:pStyle w:val="11"/>
            <w:rPr>
              <w:noProof/>
            </w:rPr>
          </w:pPr>
          <w:hyperlink w:anchor="_Toc488256155" w:history="1">
            <w:r w:rsidRPr="00001221">
              <w:rPr>
                <w:rStyle w:val="ac"/>
                <w:rFonts w:ascii="Times New Roman" w:hAnsi="Times New Roman" w:cs="Times New Roman"/>
                <w:noProof/>
              </w:rPr>
              <w:t>第二章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核心技术</w:t>
            </w:r>
            <w:r>
              <w:rPr>
                <w:noProof/>
                <w:webHidden/>
              </w:rPr>
              <w:tab/>
            </w:r>
            <w:r>
              <w:rPr>
                <w:noProof/>
                <w:webHidden/>
              </w:rPr>
              <w:fldChar w:fldCharType="begin"/>
            </w:r>
            <w:r>
              <w:rPr>
                <w:noProof/>
                <w:webHidden/>
              </w:rPr>
              <w:instrText xml:space="preserve"> PAGEREF _Toc488256155 \h </w:instrText>
            </w:r>
            <w:r>
              <w:rPr>
                <w:noProof/>
                <w:webHidden/>
              </w:rPr>
            </w:r>
            <w:r>
              <w:rPr>
                <w:noProof/>
                <w:webHidden/>
              </w:rPr>
              <w:fldChar w:fldCharType="separate"/>
            </w:r>
            <w:r w:rsidR="001935DF">
              <w:rPr>
                <w:noProof/>
                <w:webHidden/>
              </w:rPr>
              <w:t>5</w:t>
            </w:r>
            <w:r>
              <w:rPr>
                <w:noProof/>
                <w:webHidden/>
              </w:rPr>
              <w:fldChar w:fldCharType="end"/>
            </w:r>
          </w:hyperlink>
        </w:p>
        <w:p w14:paraId="16336217" w14:textId="061CB45C" w:rsidR="009B2B17" w:rsidRDefault="009B2B17">
          <w:pPr>
            <w:pStyle w:val="22"/>
            <w:tabs>
              <w:tab w:val="right" w:leader="dot" w:pos="8302"/>
            </w:tabs>
            <w:rPr>
              <w:noProof/>
            </w:rPr>
          </w:pPr>
          <w:hyperlink w:anchor="_Toc488256156" w:history="1">
            <w:r w:rsidRPr="00001221">
              <w:rPr>
                <w:rStyle w:val="ac"/>
                <w:noProof/>
              </w:rPr>
              <w:t xml:space="preserve">2.1 </w:t>
            </w:r>
            <w:r w:rsidRPr="00001221">
              <w:rPr>
                <w:rStyle w:val="ac"/>
                <w:noProof/>
              </w:rPr>
              <w:t>中间件</w:t>
            </w:r>
            <w:r>
              <w:rPr>
                <w:noProof/>
                <w:webHidden/>
              </w:rPr>
              <w:tab/>
            </w:r>
            <w:r>
              <w:rPr>
                <w:noProof/>
                <w:webHidden/>
              </w:rPr>
              <w:fldChar w:fldCharType="begin"/>
            </w:r>
            <w:r>
              <w:rPr>
                <w:noProof/>
                <w:webHidden/>
              </w:rPr>
              <w:instrText xml:space="preserve"> PAGEREF _Toc488256156 \h </w:instrText>
            </w:r>
            <w:r>
              <w:rPr>
                <w:noProof/>
                <w:webHidden/>
              </w:rPr>
            </w:r>
            <w:r>
              <w:rPr>
                <w:noProof/>
                <w:webHidden/>
              </w:rPr>
              <w:fldChar w:fldCharType="separate"/>
            </w:r>
            <w:r w:rsidR="001935DF">
              <w:rPr>
                <w:noProof/>
                <w:webHidden/>
              </w:rPr>
              <w:t>5</w:t>
            </w:r>
            <w:r>
              <w:rPr>
                <w:noProof/>
                <w:webHidden/>
              </w:rPr>
              <w:fldChar w:fldCharType="end"/>
            </w:r>
          </w:hyperlink>
        </w:p>
        <w:p w14:paraId="4C46CAB2" w14:textId="2AE8D1A2" w:rsidR="009B2B17" w:rsidRDefault="009B2B17">
          <w:pPr>
            <w:pStyle w:val="22"/>
            <w:tabs>
              <w:tab w:val="right" w:leader="dot" w:pos="8302"/>
            </w:tabs>
            <w:rPr>
              <w:noProof/>
            </w:rPr>
          </w:pPr>
          <w:hyperlink w:anchor="_Toc488256157" w:history="1">
            <w:r w:rsidRPr="00001221">
              <w:rPr>
                <w:rStyle w:val="ac"/>
                <w:noProof/>
              </w:rPr>
              <w:t>2.2 Java</w:t>
            </w:r>
            <w:r w:rsidRPr="00001221">
              <w:rPr>
                <w:rStyle w:val="ac"/>
                <w:noProof/>
              </w:rPr>
              <w:t>第三方开发包</w:t>
            </w:r>
            <w:r>
              <w:rPr>
                <w:noProof/>
                <w:webHidden/>
              </w:rPr>
              <w:tab/>
            </w:r>
            <w:r>
              <w:rPr>
                <w:noProof/>
                <w:webHidden/>
              </w:rPr>
              <w:fldChar w:fldCharType="begin"/>
            </w:r>
            <w:r>
              <w:rPr>
                <w:noProof/>
                <w:webHidden/>
              </w:rPr>
              <w:instrText xml:space="preserve"> PAGEREF _Toc488256157 \h </w:instrText>
            </w:r>
            <w:r>
              <w:rPr>
                <w:noProof/>
                <w:webHidden/>
              </w:rPr>
            </w:r>
            <w:r>
              <w:rPr>
                <w:noProof/>
                <w:webHidden/>
              </w:rPr>
              <w:fldChar w:fldCharType="separate"/>
            </w:r>
            <w:r w:rsidR="001935DF">
              <w:rPr>
                <w:noProof/>
                <w:webHidden/>
              </w:rPr>
              <w:t>5</w:t>
            </w:r>
            <w:r>
              <w:rPr>
                <w:noProof/>
                <w:webHidden/>
              </w:rPr>
              <w:fldChar w:fldCharType="end"/>
            </w:r>
          </w:hyperlink>
        </w:p>
        <w:p w14:paraId="52DAED4C" w14:textId="7C51F2E9" w:rsidR="009B2B17" w:rsidRDefault="009B2B17">
          <w:pPr>
            <w:pStyle w:val="22"/>
            <w:tabs>
              <w:tab w:val="right" w:leader="dot" w:pos="8302"/>
            </w:tabs>
            <w:rPr>
              <w:noProof/>
            </w:rPr>
          </w:pPr>
          <w:hyperlink w:anchor="_Toc488256158" w:history="1">
            <w:r w:rsidRPr="00001221">
              <w:rPr>
                <w:rStyle w:val="ac"/>
                <w:noProof/>
              </w:rPr>
              <w:t>2.3 WebExtension</w:t>
            </w:r>
            <w:r>
              <w:rPr>
                <w:noProof/>
                <w:webHidden/>
              </w:rPr>
              <w:tab/>
            </w:r>
            <w:r>
              <w:rPr>
                <w:noProof/>
                <w:webHidden/>
              </w:rPr>
              <w:fldChar w:fldCharType="begin"/>
            </w:r>
            <w:r>
              <w:rPr>
                <w:noProof/>
                <w:webHidden/>
              </w:rPr>
              <w:instrText xml:space="preserve"> PAGEREF _Toc488256158 \h </w:instrText>
            </w:r>
            <w:r>
              <w:rPr>
                <w:noProof/>
                <w:webHidden/>
              </w:rPr>
            </w:r>
            <w:r>
              <w:rPr>
                <w:noProof/>
                <w:webHidden/>
              </w:rPr>
              <w:fldChar w:fldCharType="separate"/>
            </w:r>
            <w:r w:rsidR="001935DF">
              <w:rPr>
                <w:noProof/>
                <w:webHidden/>
              </w:rPr>
              <w:t>5</w:t>
            </w:r>
            <w:r>
              <w:rPr>
                <w:noProof/>
                <w:webHidden/>
              </w:rPr>
              <w:fldChar w:fldCharType="end"/>
            </w:r>
          </w:hyperlink>
        </w:p>
        <w:p w14:paraId="33CE6642" w14:textId="4005152A" w:rsidR="009B2B17" w:rsidRDefault="009B2B17">
          <w:pPr>
            <w:pStyle w:val="22"/>
            <w:tabs>
              <w:tab w:val="right" w:leader="dot" w:pos="8302"/>
            </w:tabs>
            <w:rPr>
              <w:noProof/>
            </w:rPr>
          </w:pPr>
          <w:hyperlink w:anchor="_Toc488256159" w:history="1">
            <w:r w:rsidRPr="00001221">
              <w:rPr>
                <w:rStyle w:val="ac"/>
                <w:noProof/>
              </w:rPr>
              <w:t xml:space="preserve">2.4 </w:t>
            </w:r>
            <w:r w:rsidRPr="00001221">
              <w:rPr>
                <w:rStyle w:val="ac"/>
                <w:noProof/>
              </w:rPr>
              <w:t>大文件分块上传</w:t>
            </w:r>
            <w:r w:rsidRPr="00001221">
              <w:rPr>
                <w:rStyle w:val="ac"/>
                <w:noProof/>
              </w:rPr>
              <w:t>/</w:t>
            </w:r>
            <w:r w:rsidRPr="00001221">
              <w:rPr>
                <w:rStyle w:val="ac"/>
                <w:noProof/>
              </w:rPr>
              <w:t>下载</w:t>
            </w:r>
            <w:r>
              <w:rPr>
                <w:noProof/>
                <w:webHidden/>
              </w:rPr>
              <w:tab/>
            </w:r>
            <w:r>
              <w:rPr>
                <w:noProof/>
                <w:webHidden/>
              </w:rPr>
              <w:fldChar w:fldCharType="begin"/>
            </w:r>
            <w:r>
              <w:rPr>
                <w:noProof/>
                <w:webHidden/>
              </w:rPr>
              <w:instrText xml:space="preserve"> PAGEREF _Toc488256159 \h </w:instrText>
            </w:r>
            <w:r>
              <w:rPr>
                <w:noProof/>
                <w:webHidden/>
              </w:rPr>
            </w:r>
            <w:r>
              <w:rPr>
                <w:noProof/>
                <w:webHidden/>
              </w:rPr>
              <w:fldChar w:fldCharType="separate"/>
            </w:r>
            <w:r w:rsidR="001935DF">
              <w:rPr>
                <w:noProof/>
                <w:webHidden/>
              </w:rPr>
              <w:t>6</w:t>
            </w:r>
            <w:r>
              <w:rPr>
                <w:noProof/>
                <w:webHidden/>
              </w:rPr>
              <w:fldChar w:fldCharType="end"/>
            </w:r>
          </w:hyperlink>
        </w:p>
        <w:p w14:paraId="1035D02A" w14:textId="7A2965EC" w:rsidR="009B2B17" w:rsidRDefault="009B2B17">
          <w:pPr>
            <w:pStyle w:val="22"/>
            <w:tabs>
              <w:tab w:val="right" w:leader="dot" w:pos="8302"/>
            </w:tabs>
            <w:rPr>
              <w:noProof/>
            </w:rPr>
          </w:pPr>
          <w:hyperlink w:anchor="_Toc488256160" w:history="1">
            <w:r w:rsidRPr="00001221">
              <w:rPr>
                <w:rStyle w:val="ac"/>
                <w:noProof/>
              </w:rPr>
              <w:t xml:space="preserve">2.5 </w:t>
            </w:r>
            <w:r w:rsidRPr="00001221">
              <w:rPr>
                <w:rStyle w:val="ac"/>
                <w:noProof/>
              </w:rPr>
              <w:t>断点续传</w:t>
            </w:r>
            <w:r>
              <w:rPr>
                <w:noProof/>
                <w:webHidden/>
              </w:rPr>
              <w:tab/>
            </w:r>
            <w:r>
              <w:rPr>
                <w:noProof/>
                <w:webHidden/>
              </w:rPr>
              <w:fldChar w:fldCharType="begin"/>
            </w:r>
            <w:r>
              <w:rPr>
                <w:noProof/>
                <w:webHidden/>
              </w:rPr>
              <w:instrText xml:space="preserve"> PAGEREF _Toc488256160 \h </w:instrText>
            </w:r>
            <w:r>
              <w:rPr>
                <w:noProof/>
                <w:webHidden/>
              </w:rPr>
            </w:r>
            <w:r>
              <w:rPr>
                <w:noProof/>
                <w:webHidden/>
              </w:rPr>
              <w:fldChar w:fldCharType="separate"/>
            </w:r>
            <w:r w:rsidR="001935DF">
              <w:rPr>
                <w:noProof/>
                <w:webHidden/>
              </w:rPr>
              <w:t>6</w:t>
            </w:r>
            <w:r>
              <w:rPr>
                <w:noProof/>
                <w:webHidden/>
              </w:rPr>
              <w:fldChar w:fldCharType="end"/>
            </w:r>
          </w:hyperlink>
        </w:p>
        <w:p w14:paraId="7B7F9B18" w14:textId="7AF8C917" w:rsidR="009B2B17" w:rsidRDefault="009B2B17">
          <w:pPr>
            <w:pStyle w:val="22"/>
            <w:tabs>
              <w:tab w:val="right" w:leader="dot" w:pos="8302"/>
            </w:tabs>
            <w:rPr>
              <w:noProof/>
            </w:rPr>
          </w:pPr>
          <w:hyperlink w:anchor="_Toc488256161" w:history="1">
            <w:r w:rsidRPr="00001221">
              <w:rPr>
                <w:rStyle w:val="ac"/>
                <w:noProof/>
              </w:rPr>
              <w:t xml:space="preserve">2.6 </w:t>
            </w:r>
            <w:r w:rsidRPr="00001221">
              <w:rPr>
                <w:rStyle w:val="ac"/>
                <w:noProof/>
              </w:rPr>
              <w:t>本地缓存</w:t>
            </w:r>
            <w:r>
              <w:rPr>
                <w:noProof/>
                <w:webHidden/>
              </w:rPr>
              <w:tab/>
            </w:r>
            <w:r>
              <w:rPr>
                <w:noProof/>
                <w:webHidden/>
              </w:rPr>
              <w:fldChar w:fldCharType="begin"/>
            </w:r>
            <w:r>
              <w:rPr>
                <w:noProof/>
                <w:webHidden/>
              </w:rPr>
              <w:instrText xml:space="preserve"> PAGEREF _Toc488256161 \h </w:instrText>
            </w:r>
            <w:r>
              <w:rPr>
                <w:noProof/>
                <w:webHidden/>
              </w:rPr>
            </w:r>
            <w:r>
              <w:rPr>
                <w:noProof/>
                <w:webHidden/>
              </w:rPr>
              <w:fldChar w:fldCharType="separate"/>
            </w:r>
            <w:r w:rsidR="001935DF">
              <w:rPr>
                <w:noProof/>
                <w:webHidden/>
              </w:rPr>
              <w:t>7</w:t>
            </w:r>
            <w:r>
              <w:rPr>
                <w:noProof/>
                <w:webHidden/>
              </w:rPr>
              <w:fldChar w:fldCharType="end"/>
            </w:r>
          </w:hyperlink>
        </w:p>
        <w:p w14:paraId="696DDEA1" w14:textId="12D94E14" w:rsidR="009B2B17" w:rsidRDefault="009B2B17">
          <w:pPr>
            <w:pStyle w:val="11"/>
            <w:rPr>
              <w:noProof/>
            </w:rPr>
          </w:pPr>
          <w:hyperlink w:anchor="_Toc488256162" w:history="1">
            <w:r w:rsidRPr="00001221">
              <w:rPr>
                <w:rStyle w:val="ac"/>
                <w:rFonts w:ascii="Times New Roman" w:hAnsi="Times New Roman" w:cs="Times New Roman"/>
                <w:noProof/>
              </w:rPr>
              <w:t>第三章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云存储中间件系统优化分析</w:t>
            </w:r>
            <w:r>
              <w:rPr>
                <w:noProof/>
                <w:webHidden/>
              </w:rPr>
              <w:tab/>
            </w:r>
            <w:r>
              <w:rPr>
                <w:noProof/>
                <w:webHidden/>
              </w:rPr>
              <w:fldChar w:fldCharType="begin"/>
            </w:r>
            <w:r>
              <w:rPr>
                <w:noProof/>
                <w:webHidden/>
              </w:rPr>
              <w:instrText xml:space="preserve"> PAGEREF _Toc488256162 \h </w:instrText>
            </w:r>
            <w:r>
              <w:rPr>
                <w:noProof/>
                <w:webHidden/>
              </w:rPr>
            </w:r>
            <w:r>
              <w:rPr>
                <w:noProof/>
                <w:webHidden/>
              </w:rPr>
              <w:fldChar w:fldCharType="separate"/>
            </w:r>
            <w:r w:rsidR="001935DF">
              <w:rPr>
                <w:noProof/>
                <w:webHidden/>
              </w:rPr>
              <w:t>8</w:t>
            </w:r>
            <w:r>
              <w:rPr>
                <w:noProof/>
                <w:webHidden/>
              </w:rPr>
              <w:fldChar w:fldCharType="end"/>
            </w:r>
          </w:hyperlink>
        </w:p>
        <w:p w14:paraId="3702AA85" w14:textId="34C1AD10" w:rsidR="009B2B17" w:rsidRDefault="009B2B17">
          <w:pPr>
            <w:pStyle w:val="22"/>
            <w:tabs>
              <w:tab w:val="right" w:leader="dot" w:pos="8302"/>
            </w:tabs>
            <w:rPr>
              <w:noProof/>
            </w:rPr>
          </w:pPr>
          <w:hyperlink w:anchor="_Toc488256163" w:history="1">
            <w:r w:rsidRPr="00001221">
              <w:rPr>
                <w:rStyle w:val="ac"/>
                <w:noProof/>
              </w:rPr>
              <w:t xml:space="preserve">4.1 </w:t>
            </w:r>
            <w:r w:rsidRPr="00001221">
              <w:rPr>
                <w:rStyle w:val="ac"/>
                <w:noProof/>
              </w:rPr>
              <w:t>系统总体框架</w:t>
            </w:r>
            <w:r>
              <w:rPr>
                <w:noProof/>
                <w:webHidden/>
              </w:rPr>
              <w:tab/>
            </w:r>
            <w:r>
              <w:rPr>
                <w:noProof/>
                <w:webHidden/>
              </w:rPr>
              <w:fldChar w:fldCharType="begin"/>
            </w:r>
            <w:r>
              <w:rPr>
                <w:noProof/>
                <w:webHidden/>
              </w:rPr>
              <w:instrText xml:space="preserve"> PAGEREF _Toc488256163 \h </w:instrText>
            </w:r>
            <w:r>
              <w:rPr>
                <w:noProof/>
                <w:webHidden/>
              </w:rPr>
            </w:r>
            <w:r>
              <w:rPr>
                <w:noProof/>
                <w:webHidden/>
              </w:rPr>
              <w:fldChar w:fldCharType="separate"/>
            </w:r>
            <w:r w:rsidR="001935DF">
              <w:rPr>
                <w:noProof/>
                <w:webHidden/>
              </w:rPr>
              <w:t>8</w:t>
            </w:r>
            <w:r>
              <w:rPr>
                <w:noProof/>
                <w:webHidden/>
              </w:rPr>
              <w:fldChar w:fldCharType="end"/>
            </w:r>
          </w:hyperlink>
        </w:p>
        <w:p w14:paraId="7C547699" w14:textId="2D440251" w:rsidR="009B2B17" w:rsidRDefault="009B2B17">
          <w:pPr>
            <w:pStyle w:val="22"/>
            <w:tabs>
              <w:tab w:val="right" w:leader="dot" w:pos="8302"/>
            </w:tabs>
            <w:rPr>
              <w:noProof/>
            </w:rPr>
          </w:pPr>
          <w:hyperlink w:anchor="_Toc488256164" w:history="1">
            <w:r w:rsidRPr="00001221">
              <w:rPr>
                <w:rStyle w:val="ac"/>
                <w:noProof/>
              </w:rPr>
              <w:t xml:space="preserve">4.2 </w:t>
            </w:r>
            <w:r w:rsidRPr="00001221">
              <w:rPr>
                <w:rStyle w:val="ac"/>
                <w:noProof/>
              </w:rPr>
              <w:t>优化项分析</w:t>
            </w:r>
            <w:r>
              <w:rPr>
                <w:noProof/>
                <w:webHidden/>
              </w:rPr>
              <w:tab/>
            </w:r>
            <w:r>
              <w:rPr>
                <w:noProof/>
                <w:webHidden/>
              </w:rPr>
              <w:fldChar w:fldCharType="begin"/>
            </w:r>
            <w:r>
              <w:rPr>
                <w:noProof/>
                <w:webHidden/>
              </w:rPr>
              <w:instrText xml:space="preserve"> PAGEREF _Toc488256164 \h </w:instrText>
            </w:r>
            <w:r>
              <w:rPr>
                <w:noProof/>
                <w:webHidden/>
              </w:rPr>
            </w:r>
            <w:r>
              <w:rPr>
                <w:noProof/>
                <w:webHidden/>
              </w:rPr>
              <w:fldChar w:fldCharType="separate"/>
            </w:r>
            <w:r w:rsidR="001935DF">
              <w:rPr>
                <w:noProof/>
                <w:webHidden/>
              </w:rPr>
              <w:t>8</w:t>
            </w:r>
            <w:r>
              <w:rPr>
                <w:noProof/>
                <w:webHidden/>
              </w:rPr>
              <w:fldChar w:fldCharType="end"/>
            </w:r>
          </w:hyperlink>
        </w:p>
        <w:p w14:paraId="4F56B3F5" w14:textId="6622A2AD" w:rsidR="009B2B17" w:rsidRDefault="009B2B17">
          <w:pPr>
            <w:pStyle w:val="31"/>
            <w:tabs>
              <w:tab w:val="right" w:leader="dot" w:pos="8302"/>
            </w:tabs>
            <w:rPr>
              <w:noProof/>
            </w:rPr>
          </w:pPr>
          <w:hyperlink w:anchor="_Toc488256165" w:history="1">
            <w:r w:rsidRPr="00001221">
              <w:rPr>
                <w:rStyle w:val="ac"/>
                <w:noProof/>
              </w:rPr>
              <w:t xml:space="preserve">4.2.1 </w:t>
            </w:r>
            <w:r w:rsidRPr="00001221">
              <w:rPr>
                <w:rStyle w:val="ac"/>
                <w:noProof/>
              </w:rPr>
              <w:t>交互适配管理</w:t>
            </w:r>
            <w:r>
              <w:rPr>
                <w:noProof/>
                <w:webHidden/>
              </w:rPr>
              <w:tab/>
            </w:r>
            <w:r>
              <w:rPr>
                <w:noProof/>
                <w:webHidden/>
              </w:rPr>
              <w:fldChar w:fldCharType="begin"/>
            </w:r>
            <w:r>
              <w:rPr>
                <w:noProof/>
                <w:webHidden/>
              </w:rPr>
              <w:instrText xml:space="preserve"> PAGEREF _Toc488256165 \h </w:instrText>
            </w:r>
            <w:r>
              <w:rPr>
                <w:noProof/>
                <w:webHidden/>
              </w:rPr>
            </w:r>
            <w:r>
              <w:rPr>
                <w:noProof/>
                <w:webHidden/>
              </w:rPr>
              <w:fldChar w:fldCharType="separate"/>
            </w:r>
            <w:r w:rsidR="001935DF">
              <w:rPr>
                <w:noProof/>
                <w:webHidden/>
              </w:rPr>
              <w:t>8</w:t>
            </w:r>
            <w:r>
              <w:rPr>
                <w:noProof/>
                <w:webHidden/>
              </w:rPr>
              <w:fldChar w:fldCharType="end"/>
            </w:r>
          </w:hyperlink>
        </w:p>
        <w:p w14:paraId="4C4298E4" w14:textId="5CAE179D" w:rsidR="009B2B17" w:rsidRDefault="009B2B17">
          <w:pPr>
            <w:pStyle w:val="31"/>
            <w:tabs>
              <w:tab w:val="right" w:leader="dot" w:pos="8302"/>
            </w:tabs>
            <w:rPr>
              <w:noProof/>
            </w:rPr>
          </w:pPr>
          <w:hyperlink w:anchor="_Toc488256166" w:history="1">
            <w:r w:rsidRPr="00001221">
              <w:rPr>
                <w:rStyle w:val="ac"/>
                <w:noProof/>
              </w:rPr>
              <w:t xml:space="preserve">4.2.3 </w:t>
            </w:r>
            <w:r w:rsidRPr="00001221">
              <w:rPr>
                <w:rStyle w:val="ac"/>
                <w:noProof/>
              </w:rPr>
              <w:t>会话持久化管理</w:t>
            </w:r>
            <w:r>
              <w:rPr>
                <w:noProof/>
                <w:webHidden/>
              </w:rPr>
              <w:tab/>
            </w:r>
            <w:r>
              <w:rPr>
                <w:noProof/>
                <w:webHidden/>
              </w:rPr>
              <w:fldChar w:fldCharType="begin"/>
            </w:r>
            <w:r>
              <w:rPr>
                <w:noProof/>
                <w:webHidden/>
              </w:rPr>
              <w:instrText xml:space="preserve"> PAGEREF _Toc488256166 \h </w:instrText>
            </w:r>
            <w:r>
              <w:rPr>
                <w:noProof/>
                <w:webHidden/>
              </w:rPr>
            </w:r>
            <w:r>
              <w:rPr>
                <w:noProof/>
                <w:webHidden/>
              </w:rPr>
              <w:fldChar w:fldCharType="separate"/>
            </w:r>
            <w:r w:rsidR="001935DF">
              <w:rPr>
                <w:noProof/>
                <w:webHidden/>
              </w:rPr>
              <w:t>8</w:t>
            </w:r>
            <w:r>
              <w:rPr>
                <w:noProof/>
                <w:webHidden/>
              </w:rPr>
              <w:fldChar w:fldCharType="end"/>
            </w:r>
          </w:hyperlink>
        </w:p>
        <w:p w14:paraId="31F04955" w14:textId="5497D7CB" w:rsidR="009B2B17" w:rsidRDefault="009B2B17">
          <w:pPr>
            <w:pStyle w:val="31"/>
            <w:tabs>
              <w:tab w:val="right" w:leader="dot" w:pos="8302"/>
            </w:tabs>
            <w:rPr>
              <w:noProof/>
            </w:rPr>
          </w:pPr>
          <w:hyperlink w:anchor="_Toc488256167" w:history="1">
            <w:r w:rsidRPr="00001221">
              <w:rPr>
                <w:rStyle w:val="ac"/>
                <w:noProof/>
              </w:rPr>
              <w:t xml:space="preserve">4.2.3 </w:t>
            </w:r>
            <w:r w:rsidRPr="00001221">
              <w:rPr>
                <w:rStyle w:val="ac"/>
                <w:noProof/>
              </w:rPr>
              <w:t>本地缓存管理</w:t>
            </w:r>
            <w:r>
              <w:rPr>
                <w:noProof/>
                <w:webHidden/>
              </w:rPr>
              <w:tab/>
            </w:r>
            <w:r>
              <w:rPr>
                <w:noProof/>
                <w:webHidden/>
              </w:rPr>
              <w:fldChar w:fldCharType="begin"/>
            </w:r>
            <w:r>
              <w:rPr>
                <w:noProof/>
                <w:webHidden/>
              </w:rPr>
              <w:instrText xml:space="preserve"> PAGEREF _Toc488256167 \h </w:instrText>
            </w:r>
            <w:r>
              <w:rPr>
                <w:noProof/>
                <w:webHidden/>
              </w:rPr>
            </w:r>
            <w:r>
              <w:rPr>
                <w:noProof/>
                <w:webHidden/>
              </w:rPr>
              <w:fldChar w:fldCharType="separate"/>
            </w:r>
            <w:r w:rsidR="001935DF">
              <w:rPr>
                <w:noProof/>
                <w:webHidden/>
              </w:rPr>
              <w:t>8</w:t>
            </w:r>
            <w:r>
              <w:rPr>
                <w:noProof/>
                <w:webHidden/>
              </w:rPr>
              <w:fldChar w:fldCharType="end"/>
            </w:r>
          </w:hyperlink>
        </w:p>
        <w:p w14:paraId="6A3A07EF" w14:textId="55178023" w:rsidR="009B2B17" w:rsidRDefault="009B2B17">
          <w:pPr>
            <w:pStyle w:val="31"/>
            <w:tabs>
              <w:tab w:val="right" w:leader="dot" w:pos="8302"/>
            </w:tabs>
            <w:rPr>
              <w:noProof/>
            </w:rPr>
          </w:pPr>
          <w:hyperlink w:anchor="_Toc488256168" w:history="1">
            <w:r w:rsidRPr="00001221">
              <w:rPr>
                <w:rStyle w:val="ac"/>
                <w:noProof/>
              </w:rPr>
              <w:t xml:space="preserve">4.2.4 </w:t>
            </w:r>
            <w:r w:rsidRPr="00001221">
              <w:rPr>
                <w:rStyle w:val="ac"/>
                <w:noProof/>
              </w:rPr>
              <w:t>系统优化管理</w:t>
            </w:r>
            <w:r>
              <w:rPr>
                <w:noProof/>
                <w:webHidden/>
              </w:rPr>
              <w:tab/>
            </w:r>
            <w:r>
              <w:rPr>
                <w:noProof/>
                <w:webHidden/>
              </w:rPr>
              <w:fldChar w:fldCharType="begin"/>
            </w:r>
            <w:r>
              <w:rPr>
                <w:noProof/>
                <w:webHidden/>
              </w:rPr>
              <w:instrText xml:space="preserve"> PAGEREF _Toc488256168 \h </w:instrText>
            </w:r>
            <w:r>
              <w:rPr>
                <w:noProof/>
                <w:webHidden/>
              </w:rPr>
            </w:r>
            <w:r>
              <w:rPr>
                <w:noProof/>
                <w:webHidden/>
              </w:rPr>
              <w:fldChar w:fldCharType="separate"/>
            </w:r>
            <w:r w:rsidR="001935DF">
              <w:rPr>
                <w:noProof/>
                <w:webHidden/>
              </w:rPr>
              <w:t>8</w:t>
            </w:r>
            <w:r>
              <w:rPr>
                <w:noProof/>
                <w:webHidden/>
              </w:rPr>
              <w:fldChar w:fldCharType="end"/>
            </w:r>
          </w:hyperlink>
        </w:p>
        <w:p w14:paraId="4F4F55A8" w14:textId="49357163" w:rsidR="009B2B17" w:rsidRDefault="009B2B17">
          <w:pPr>
            <w:pStyle w:val="11"/>
            <w:rPr>
              <w:noProof/>
            </w:rPr>
          </w:pPr>
          <w:hyperlink w:anchor="_Toc488256169" w:history="1">
            <w:r w:rsidRPr="00001221">
              <w:rPr>
                <w:rStyle w:val="ac"/>
                <w:rFonts w:ascii="Times New Roman" w:hAnsi="Times New Roman" w:cs="Times New Roman"/>
                <w:noProof/>
              </w:rPr>
              <w:t>第四章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云存储中间件系统优化设计</w:t>
            </w:r>
            <w:r>
              <w:rPr>
                <w:noProof/>
                <w:webHidden/>
              </w:rPr>
              <w:tab/>
            </w:r>
            <w:r>
              <w:rPr>
                <w:noProof/>
                <w:webHidden/>
              </w:rPr>
              <w:fldChar w:fldCharType="begin"/>
            </w:r>
            <w:r>
              <w:rPr>
                <w:noProof/>
                <w:webHidden/>
              </w:rPr>
              <w:instrText xml:space="preserve"> PAGEREF _Toc488256169 \h </w:instrText>
            </w:r>
            <w:r>
              <w:rPr>
                <w:noProof/>
                <w:webHidden/>
              </w:rPr>
            </w:r>
            <w:r>
              <w:rPr>
                <w:noProof/>
                <w:webHidden/>
              </w:rPr>
              <w:fldChar w:fldCharType="separate"/>
            </w:r>
            <w:r w:rsidR="001935DF">
              <w:rPr>
                <w:noProof/>
                <w:webHidden/>
              </w:rPr>
              <w:t>8</w:t>
            </w:r>
            <w:r>
              <w:rPr>
                <w:noProof/>
                <w:webHidden/>
              </w:rPr>
              <w:fldChar w:fldCharType="end"/>
            </w:r>
          </w:hyperlink>
        </w:p>
        <w:p w14:paraId="3195F535" w14:textId="4F23E1A2" w:rsidR="009B2B17" w:rsidRDefault="009B2B17">
          <w:pPr>
            <w:pStyle w:val="22"/>
            <w:tabs>
              <w:tab w:val="right" w:leader="dot" w:pos="8302"/>
            </w:tabs>
            <w:rPr>
              <w:noProof/>
            </w:rPr>
          </w:pPr>
          <w:hyperlink w:anchor="_Toc488256170" w:history="1">
            <w:r w:rsidRPr="00001221">
              <w:rPr>
                <w:rStyle w:val="ac"/>
                <w:noProof/>
              </w:rPr>
              <w:t xml:space="preserve">5.1 </w:t>
            </w:r>
            <w:r w:rsidRPr="00001221">
              <w:rPr>
                <w:rStyle w:val="ac"/>
                <w:noProof/>
              </w:rPr>
              <w:t>系统结构图</w:t>
            </w:r>
            <w:r>
              <w:rPr>
                <w:noProof/>
                <w:webHidden/>
              </w:rPr>
              <w:tab/>
            </w:r>
            <w:r>
              <w:rPr>
                <w:noProof/>
                <w:webHidden/>
              </w:rPr>
              <w:fldChar w:fldCharType="begin"/>
            </w:r>
            <w:r>
              <w:rPr>
                <w:noProof/>
                <w:webHidden/>
              </w:rPr>
              <w:instrText xml:space="preserve"> PAGEREF _Toc488256170 \h </w:instrText>
            </w:r>
            <w:r>
              <w:rPr>
                <w:noProof/>
                <w:webHidden/>
              </w:rPr>
            </w:r>
            <w:r>
              <w:rPr>
                <w:noProof/>
                <w:webHidden/>
              </w:rPr>
              <w:fldChar w:fldCharType="separate"/>
            </w:r>
            <w:r w:rsidR="001935DF">
              <w:rPr>
                <w:noProof/>
                <w:webHidden/>
              </w:rPr>
              <w:t>8</w:t>
            </w:r>
            <w:r>
              <w:rPr>
                <w:noProof/>
                <w:webHidden/>
              </w:rPr>
              <w:fldChar w:fldCharType="end"/>
            </w:r>
          </w:hyperlink>
        </w:p>
        <w:p w14:paraId="60ECD0A9" w14:textId="7CA37ED4" w:rsidR="009B2B17" w:rsidRDefault="009B2B17">
          <w:pPr>
            <w:pStyle w:val="22"/>
            <w:tabs>
              <w:tab w:val="right" w:leader="dot" w:pos="8302"/>
            </w:tabs>
            <w:rPr>
              <w:noProof/>
            </w:rPr>
          </w:pPr>
          <w:hyperlink w:anchor="_Toc488256171" w:history="1">
            <w:r w:rsidRPr="00001221">
              <w:rPr>
                <w:rStyle w:val="ac"/>
                <w:noProof/>
              </w:rPr>
              <w:t xml:space="preserve">5.2 </w:t>
            </w:r>
            <w:r w:rsidRPr="00001221">
              <w:rPr>
                <w:rStyle w:val="ac"/>
                <w:noProof/>
              </w:rPr>
              <w:t>系统框架设计</w:t>
            </w:r>
            <w:r>
              <w:rPr>
                <w:noProof/>
                <w:webHidden/>
              </w:rPr>
              <w:tab/>
            </w:r>
            <w:r>
              <w:rPr>
                <w:noProof/>
                <w:webHidden/>
              </w:rPr>
              <w:fldChar w:fldCharType="begin"/>
            </w:r>
            <w:r>
              <w:rPr>
                <w:noProof/>
                <w:webHidden/>
              </w:rPr>
              <w:instrText xml:space="preserve"> PAGEREF _Toc488256171 \h </w:instrText>
            </w:r>
            <w:r>
              <w:rPr>
                <w:noProof/>
                <w:webHidden/>
              </w:rPr>
            </w:r>
            <w:r>
              <w:rPr>
                <w:noProof/>
                <w:webHidden/>
              </w:rPr>
              <w:fldChar w:fldCharType="separate"/>
            </w:r>
            <w:r w:rsidR="001935DF">
              <w:rPr>
                <w:noProof/>
                <w:webHidden/>
              </w:rPr>
              <w:t>8</w:t>
            </w:r>
            <w:r>
              <w:rPr>
                <w:noProof/>
                <w:webHidden/>
              </w:rPr>
              <w:fldChar w:fldCharType="end"/>
            </w:r>
          </w:hyperlink>
        </w:p>
        <w:p w14:paraId="780DDE80" w14:textId="2FD88DAA" w:rsidR="009B2B17" w:rsidRDefault="009B2B17">
          <w:pPr>
            <w:pStyle w:val="22"/>
            <w:tabs>
              <w:tab w:val="right" w:leader="dot" w:pos="8302"/>
            </w:tabs>
            <w:rPr>
              <w:noProof/>
            </w:rPr>
          </w:pPr>
          <w:hyperlink w:anchor="_Toc488256172" w:history="1">
            <w:r w:rsidRPr="00001221">
              <w:rPr>
                <w:rStyle w:val="ac"/>
                <w:noProof/>
              </w:rPr>
              <w:t xml:space="preserve">5.3 </w:t>
            </w:r>
            <w:r w:rsidRPr="00001221">
              <w:rPr>
                <w:rStyle w:val="ac"/>
                <w:noProof/>
              </w:rPr>
              <w:t>类图设计</w:t>
            </w:r>
            <w:r>
              <w:rPr>
                <w:noProof/>
                <w:webHidden/>
              </w:rPr>
              <w:tab/>
            </w:r>
            <w:r>
              <w:rPr>
                <w:noProof/>
                <w:webHidden/>
              </w:rPr>
              <w:fldChar w:fldCharType="begin"/>
            </w:r>
            <w:r>
              <w:rPr>
                <w:noProof/>
                <w:webHidden/>
              </w:rPr>
              <w:instrText xml:space="preserve"> PAGEREF _Toc488256172 \h </w:instrText>
            </w:r>
            <w:r>
              <w:rPr>
                <w:noProof/>
                <w:webHidden/>
              </w:rPr>
            </w:r>
            <w:r>
              <w:rPr>
                <w:noProof/>
                <w:webHidden/>
              </w:rPr>
              <w:fldChar w:fldCharType="separate"/>
            </w:r>
            <w:r w:rsidR="001935DF">
              <w:rPr>
                <w:noProof/>
                <w:webHidden/>
              </w:rPr>
              <w:t>8</w:t>
            </w:r>
            <w:r>
              <w:rPr>
                <w:noProof/>
                <w:webHidden/>
              </w:rPr>
              <w:fldChar w:fldCharType="end"/>
            </w:r>
          </w:hyperlink>
        </w:p>
        <w:p w14:paraId="471DBF0C" w14:textId="4A17970F" w:rsidR="009B2B17" w:rsidRDefault="009B2B17">
          <w:pPr>
            <w:pStyle w:val="22"/>
            <w:tabs>
              <w:tab w:val="right" w:leader="dot" w:pos="8302"/>
            </w:tabs>
            <w:rPr>
              <w:noProof/>
            </w:rPr>
          </w:pPr>
          <w:hyperlink w:anchor="_Toc488256173" w:history="1">
            <w:r w:rsidRPr="00001221">
              <w:rPr>
                <w:rStyle w:val="ac"/>
                <w:noProof/>
              </w:rPr>
              <w:t xml:space="preserve">5.4 </w:t>
            </w:r>
            <w:r w:rsidRPr="00001221">
              <w:rPr>
                <w:rStyle w:val="ac"/>
                <w:noProof/>
              </w:rPr>
              <w:t>流程设计</w:t>
            </w:r>
            <w:r>
              <w:rPr>
                <w:noProof/>
                <w:webHidden/>
              </w:rPr>
              <w:tab/>
            </w:r>
            <w:r>
              <w:rPr>
                <w:noProof/>
                <w:webHidden/>
              </w:rPr>
              <w:fldChar w:fldCharType="begin"/>
            </w:r>
            <w:r>
              <w:rPr>
                <w:noProof/>
                <w:webHidden/>
              </w:rPr>
              <w:instrText xml:space="preserve"> PAGEREF _Toc488256173 \h </w:instrText>
            </w:r>
            <w:r>
              <w:rPr>
                <w:noProof/>
                <w:webHidden/>
              </w:rPr>
            </w:r>
            <w:r>
              <w:rPr>
                <w:noProof/>
                <w:webHidden/>
              </w:rPr>
              <w:fldChar w:fldCharType="separate"/>
            </w:r>
            <w:r w:rsidR="001935DF">
              <w:rPr>
                <w:noProof/>
                <w:webHidden/>
              </w:rPr>
              <w:t>8</w:t>
            </w:r>
            <w:r>
              <w:rPr>
                <w:noProof/>
                <w:webHidden/>
              </w:rPr>
              <w:fldChar w:fldCharType="end"/>
            </w:r>
          </w:hyperlink>
        </w:p>
        <w:p w14:paraId="5B371496" w14:textId="6DC626FE" w:rsidR="009B2B17" w:rsidRDefault="009B2B17">
          <w:pPr>
            <w:pStyle w:val="31"/>
            <w:tabs>
              <w:tab w:val="right" w:leader="dot" w:pos="8302"/>
            </w:tabs>
            <w:rPr>
              <w:noProof/>
            </w:rPr>
          </w:pPr>
          <w:hyperlink w:anchor="_Toc488256174" w:history="1">
            <w:r w:rsidRPr="00001221">
              <w:rPr>
                <w:rStyle w:val="ac"/>
                <w:noProof/>
              </w:rPr>
              <w:t xml:space="preserve">5.4.1 </w:t>
            </w:r>
            <w:r w:rsidRPr="00001221">
              <w:rPr>
                <w:rStyle w:val="ac"/>
                <w:noProof/>
              </w:rPr>
              <w:t>系统总流程设计</w:t>
            </w:r>
            <w:r>
              <w:rPr>
                <w:noProof/>
                <w:webHidden/>
              </w:rPr>
              <w:tab/>
            </w:r>
            <w:r>
              <w:rPr>
                <w:noProof/>
                <w:webHidden/>
              </w:rPr>
              <w:fldChar w:fldCharType="begin"/>
            </w:r>
            <w:r>
              <w:rPr>
                <w:noProof/>
                <w:webHidden/>
              </w:rPr>
              <w:instrText xml:space="preserve"> PAGEREF _Toc488256174 \h </w:instrText>
            </w:r>
            <w:r>
              <w:rPr>
                <w:noProof/>
                <w:webHidden/>
              </w:rPr>
            </w:r>
            <w:r>
              <w:rPr>
                <w:noProof/>
                <w:webHidden/>
              </w:rPr>
              <w:fldChar w:fldCharType="separate"/>
            </w:r>
            <w:r w:rsidR="001935DF">
              <w:rPr>
                <w:noProof/>
                <w:webHidden/>
              </w:rPr>
              <w:t>8</w:t>
            </w:r>
            <w:r>
              <w:rPr>
                <w:noProof/>
                <w:webHidden/>
              </w:rPr>
              <w:fldChar w:fldCharType="end"/>
            </w:r>
          </w:hyperlink>
        </w:p>
        <w:p w14:paraId="6B1DA78A" w14:textId="620D49C3" w:rsidR="009B2B17" w:rsidRDefault="009B2B17">
          <w:pPr>
            <w:pStyle w:val="31"/>
            <w:tabs>
              <w:tab w:val="right" w:leader="dot" w:pos="8302"/>
            </w:tabs>
            <w:rPr>
              <w:noProof/>
            </w:rPr>
          </w:pPr>
          <w:hyperlink w:anchor="_Toc488256175" w:history="1">
            <w:r w:rsidRPr="00001221">
              <w:rPr>
                <w:rStyle w:val="ac"/>
                <w:noProof/>
              </w:rPr>
              <w:t xml:space="preserve">5.4.2 </w:t>
            </w:r>
            <w:r w:rsidRPr="00001221">
              <w:rPr>
                <w:rStyle w:val="ac"/>
                <w:noProof/>
              </w:rPr>
              <w:t>交互适配流程设计</w:t>
            </w:r>
            <w:r>
              <w:rPr>
                <w:noProof/>
                <w:webHidden/>
              </w:rPr>
              <w:tab/>
            </w:r>
            <w:r>
              <w:rPr>
                <w:noProof/>
                <w:webHidden/>
              </w:rPr>
              <w:fldChar w:fldCharType="begin"/>
            </w:r>
            <w:r>
              <w:rPr>
                <w:noProof/>
                <w:webHidden/>
              </w:rPr>
              <w:instrText xml:space="preserve"> PAGEREF _Toc488256175 \h </w:instrText>
            </w:r>
            <w:r>
              <w:rPr>
                <w:noProof/>
                <w:webHidden/>
              </w:rPr>
            </w:r>
            <w:r>
              <w:rPr>
                <w:noProof/>
                <w:webHidden/>
              </w:rPr>
              <w:fldChar w:fldCharType="separate"/>
            </w:r>
            <w:r w:rsidR="001935DF">
              <w:rPr>
                <w:noProof/>
                <w:webHidden/>
              </w:rPr>
              <w:t>8</w:t>
            </w:r>
            <w:r>
              <w:rPr>
                <w:noProof/>
                <w:webHidden/>
              </w:rPr>
              <w:fldChar w:fldCharType="end"/>
            </w:r>
          </w:hyperlink>
        </w:p>
        <w:p w14:paraId="6BB14C4C" w14:textId="7E5FB27C" w:rsidR="009B2B17" w:rsidRDefault="009B2B17">
          <w:pPr>
            <w:pStyle w:val="31"/>
            <w:tabs>
              <w:tab w:val="right" w:leader="dot" w:pos="8302"/>
            </w:tabs>
            <w:rPr>
              <w:noProof/>
            </w:rPr>
          </w:pPr>
          <w:hyperlink w:anchor="_Toc488256176" w:history="1">
            <w:r w:rsidRPr="00001221">
              <w:rPr>
                <w:rStyle w:val="ac"/>
                <w:noProof/>
              </w:rPr>
              <w:t xml:space="preserve">5.4.3 </w:t>
            </w:r>
            <w:r w:rsidRPr="00001221">
              <w:rPr>
                <w:rStyle w:val="ac"/>
                <w:noProof/>
              </w:rPr>
              <w:t>会话持久化管理流程设计</w:t>
            </w:r>
            <w:r>
              <w:rPr>
                <w:noProof/>
                <w:webHidden/>
              </w:rPr>
              <w:tab/>
            </w:r>
            <w:r>
              <w:rPr>
                <w:noProof/>
                <w:webHidden/>
              </w:rPr>
              <w:fldChar w:fldCharType="begin"/>
            </w:r>
            <w:r>
              <w:rPr>
                <w:noProof/>
                <w:webHidden/>
              </w:rPr>
              <w:instrText xml:space="preserve"> PAGEREF _Toc488256176 \h </w:instrText>
            </w:r>
            <w:r>
              <w:rPr>
                <w:noProof/>
                <w:webHidden/>
              </w:rPr>
            </w:r>
            <w:r>
              <w:rPr>
                <w:noProof/>
                <w:webHidden/>
              </w:rPr>
              <w:fldChar w:fldCharType="separate"/>
            </w:r>
            <w:r w:rsidR="001935DF">
              <w:rPr>
                <w:noProof/>
                <w:webHidden/>
              </w:rPr>
              <w:t>8</w:t>
            </w:r>
            <w:r>
              <w:rPr>
                <w:noProof/>
                <w:webHidden/>
              </w:rPr>
              <w:fldChar w:fldCharType="end"/>
            </w:r>
          </w:hyperlink>
        </w:p>
        <w:p w14:paraId="0BC8E07F" w14:textId="54DB192B" w:rsidR="009B2B17" w:rsidRDefault="009B2B17">
          <w:pPr>
            <w:pStyle w:val="31"/>
            <w:tabs>
              <w:tab w:val="right" w:leader="dot" w:pos="8302"/>
            </w:tabs>
            <w:rPr>
              <w:noProof/>
            </w:rPr>
          </w:pPr>
          <w:hyperlink w:anchor="_Toc488256177" w:history="1">
            <w:r w:rsidRPr="00001221">
              <w:rPr>
                <w:rStyle w:val="ac"/>
                <w:noProof/>
              </w:rPr>
              <w:t xml:space="preserve">5.4.4 </w:t>
            </w:r>
            <w:r w:rsidRPr="00001221">
              <w:rPr>
                <w:rStyle w:val="ac"/>
                <w:noProof/>
              </w:rPr>
              <w:t>本地缓存流程设计</w:t>
            </w:r>
            <w:r>
              <w:rPr>
                <w:noProof/>
                <w:webHidden/>
              </w:rPr>
              <w:tab/>
            </w:r>
            <w:r>
              <w:rPr>
                <w:noProof/>
                <w:webHidden/>
              </w:rPr>
              <w:fldChar w:fldCharType="begin"/>
            </w:r>
            <w:r>
              <w:rPr>
                <w:noProof/>
                <w:webHidden/>
              </w:rPr>
              <w:instrText xml:space="preserve"> PAGEREF _Toc488256177 \h </w:instrText>
            </w:r>
            <w:r>
              <w:rPr>
                <w:noProof/>
                <w:webHidden/>
              </w:rPr>
            </w:r>
            <w:r>
              <w:rPr>
                <w:noProof/>
                <w:webHidden/>
              </w:rPr>
              <w:fldChar w:fldCharType="separate"/>
            </w:r>
            <w:r w:rsidR="001935DF">
              <w:rPr>
                <w:noProof/>
                <w:webHidden/>
              </w:rPr>
              <w:t>8</w:t>
            </w:r>
            <w:r>
              <w:rPr>
                <w:noProof/>
                <w:webHidden/>
              </w:rPr>
              <w:fldChar w:fldCharType="end"/>
            </w:r>
          </w:hyperlink>
        </w:p>
        <w:p w14:paraId="3459165E" w14:textId="591CE540" w:rsidR="009B2B17" w:rsidRDefault="009B2B17">
          <w:pPr>
            <w:pStyle w:val="31"/>
            <w:tabs>
              <w:tab w:val="right" w:leader="dot" w:pos="8302"/>
            </w:tabs>
            <w:rPr>
              <w:noProof/>
            </w:rPr>
          </w:pPr>
          <w:hyperlink w:anchor="_Toc488256178" w:history="1">
            <w:r w:rsidRPr="00001221">
              <w:rPr>
                <w:rStyle w:val="ac"/>
                <w:noProof/>
              </w:rPr>
              <w:t xml:space="preserve">5.4.5 </w:t>
            </w:r>
            <w:r w:rsidRPr="00001221">
              <w:rPr>
                <w:rStyle w:val="ac"/>
                <w:noProof/>
              </w:rPr>
              <w:t>系统优化流程设计</w:t>
            </w:r>
            <w:r>
              <w:rPr>
                <w:noProof/>
                <w:webHidden/>
              </w:rPr>
              <w:tab/>
            </w:r>
            <w:r>
              <w:rPr>
                <w:noProof/>
                <w:webHidden/>
              </w:rPr>
              <w:fldChar w:fldCharType="begin"/>
            </w:r>
            <w:r>
              <w:rPr>
                <w:noProof/>
                <w:webHidden/>
              </w:rPr>
              <w:instrText xml:space="preserve"> PAGEREF _Toc488256178 \h </w:instrText>
            </w:r>
            <w:r>
              <w:rPr>
                <w:noProof/>
                <w:webHidden/>
              </w:rPr>
            </w:r>
            <w:r>
              <w:rPr>
                <w:noProof/>
                <w:webHidden/>
              </w:rPr>
              <w:fldChar w:fldCharType="separate"/>
            </w:r>
            <w:r w:rsidR="001935DF">
              <w:rPr>
                <w:noProof/>
                <w:webHidden/>
              </w:rPr>
              <w:t>8</w:t>
            </w:r>
            <w:r>
              <w:rPr>
                <w:noProof/>
                <w:webHidden/>
              </w:rPr>
              <w:fldChar w:fldCharType="end"/>
            </w:r>
          </w:hyperlink>
        </w:p>
        <w:p w14:paraId="58BBF0C2" w14:textId="709B488E" w:rsidR="009B2B17" w:rsidRDefault="009B2B17">
          <w:pPr>
            <w:pStyle w:val="22"/>
            <w:tabs>
              <w:tab w:val="right" w:leader="dot" w:pos="8302"/>
            </w:tabs>
            <w:rPr>
              <w:noProof/>
            </w:rPr>
          </w:pPr>
          <w:hyperlink w:anchor="_Toc488256179" w:history="1">
            <w:r w:rsidRPr="00001221">
              <w:rPr>
                <w:rStyle w:val="ac"/>
                <w:noProof/>
              </w:rPr>
              <w:t xml:space="preserve">5.4 </w:t>
            </w:r>
            <w:r w:rsidRPr="00001221">
              <w:rPr>
                <w:rStyle w:val="ac"/>
                <w:noProof/>
              </w:rPr>
              <w:t>系统接口设计</w:t>
            </w:r>
            <w:r>
              <w:rPr>
                <w:noProof/>
                <w:webHidden/>
              </w:rPr>
              <w:tab/>
            </w:r>
            <w:r>
              <w:rPr>
                <w:noProof/>
                <w:webHidden/>
              </w:rPr>
              <w:fldChar w:fldCharType="begin"/>
            </w:r>
            <w:r>
              <w:rPr>
                <w:noProof/>
                <w:webHidden/>
              </w:rPr>
              <w:instrText xml:space="preserve"> PAGEREF _Toc488256179 \h </w:instrText>
            </w:r>
            <w:r>
              <w:rPr>
                <w:noProof/>
                <w:webHidden/>
              </w:rPr>
            </w:r>
            <w:r>
              <w:rPr>
                <w:noProof/>
                <w:webHidden/>
              </w:rPr>
              <w:fldChar w:fldCharType="separate"/>
            </w:r>
            <w:r w:rsidR="001935DF">
              <w:rPr>
                <w:noProof/>
                <w:webHidden/>
              </w:rPr>
              <w:t>8</w:t>
            </w:r>
            <w:r>
              <w:rPr>
                <w:noProof/>
                <w:webHidden/>
              </w:rPr>
              <w:fldChar w:fldCharType="end"/>
            </w:r>
          </w:hyperlink>
        </w:p>
        <w:p w14:paraId="3D102FCC" w14:textId="54225FC8" w:rsidR="009B2B17" w:rsidRDefault="009B2B17">
          <w:pPr>
            <w:pStyle w:val="11"/>
            <w:rPr>
              <w:noProof/>
            </w:rPr>
          </w:pPr>
          <w:hyperlink w:anchor="_Toc488256180" w:history="1">
            <w:r w:rsidRPr="00001221">
              <w:rPr>
                <w:rStyle w:val="ac"/>
                <w:rFonts w:ascii="Times New Roman" w:hAnsi="Times New Roman" w:cs="Times New Roman"/>
                <w:noProof/>
              </w:rPr>
              <w:t>第五章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云存储中间件系统优化实现</w:t>
            </w:r>
            <w:r>
              <w:rPr>
                <w:noProof/>
                <w:webHidden/>
              </w:rPr>
              <w:tab/>
            </w:r>
            <w:r>
              <w:rPr>
                <w:noProof/>
                <w:webHidden/>
              </w:rPr>
              <w:fldChar w:fldCharType="begin"/>
            </w:r>
            <w:r>
              <w:rPr>
                <w:noProof/>
                <w:webHidden/>
              </w:rPr>
              <w:instrText xml:space="preserve"> PAGEREF _Toc488256180 \h </w:instrText>
            </w:r>
            <w:r>
              <w:rPr>
                <w:noProof/>
                <w:webHidden/>
              </w:rPr>
            </w:r>
            <w:r>
              <w:rPr>
                <w:noProof/>
                <w:webHidden/>
              </w:rPr>
              <w:fldChar w:fldCharType="separate"/>
            </w:r>
            <w:r w:rsidR="001935DF">
              <w:rPr>
                <w:noProof/>
                <w:webHidden/>
              </w:rPr>
              <w:t>9</w:t>
            </w:r>
            <w:r>
              <w:rPr>
                <w:noProof/>
                <w:webHidden/>
              </w:rPr>
              <w:fldChar w:fldCharType="end"/>
            </w:r>
          </w:hyperlink>
        </w:p>
        <w:p w14:paraId="31067F79" w14:textId="2849B4A9" w:rsidR="009B2B17" w:rsidRDefault="009B2B17">
          <w:pPr>
            <w:pStyle w:val="11"/>
            <w:rPr>
              <w:noProof/>
            </w:rPr>
          </w:pPr>
          <w:hyperlink w:anchor="_Toc488256181" w:history="1">
            <w:r w:rsidRPr="00001221">
              <w:rPr>
                <w:rStyle w:val="ac"/>
                <w:rFonts w:ascii="Times New Roman" w:hAnsi="Times New Roman" w:cs="Times New Roman"/>
                <w:noProof/>
              </w:rPr>
              <w:t>第六章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云存储中间件系统优化结果分析</w:t>
            </w:r>
            <w:r>
              <w:rPr>
                <w:noProof/>
                <w:webHidden/>
              </w:rPr>
              <w:tab/>
            </w:r>
            <w:r>
              <w:rPr>
                <w:noProof/>
                <w:webHidden/>
              </w:rPr>
              <w:fldChar w:fldCharType="begin"/>
            </w:r>
            <w:r>
              <w:rPr>
                <w:noProof/>
                <w:webHidden/>
              </w:rPr>
              <w:instrText xml:space="preserve"> PAGEREF _Toc488256181 \h </w:instrText>
            </w:r>
            <w:r>
              <w:rPr>
                <w:noProof/>
                <w:webHidden/>
              </w:rPr>
            </w:r>
            <w:r>
              <w:rPr>
                <w:noProof/>
                <w:webHidden/>
              </w:rPr>
              <w:fldChar w:fldCharType="separate"/>
            </w:r>
            <w:r w:rsidR="001935DF">
              <w:rPr>
                <w:noProof/>
                <w:webHidden/>
              </w:rPr>
              <w:t>9</w:t>
            </w:r>
            <w:r>
              <w:rPr>
                <w:noProof/>
                <w:webHidden/>
              </w:rPr>
              <w:fldChar w:fldCharType="end"/>
            </w:r>
          </w:hyperlink>
        </w:p>
        <w:p w14:paraId="6155210B" w14:textId="765C8AE5" w:rsidR="009B2B17" w:rsidRDefault="009B2B17">
          <w:pPr>
            <w:pStyle w:val="11"/>
            <w:rPr>
              <w:noProof/>
            </w:rPr>
          </w:pPr>
          <w:hyperlink w:anchor="_Toc488256182" w:history="1">
            <w:r w:rsidRPr="00001221">
              <w:rPr>
                <w:rStyle w:val="ac"/>
                <w:rFonts w:ascii="Times New Roman" w:hAnsi="Times New Roman" w:cs="Times New Roman"/>
                <w:noProof/>
              </w:rPr>
              <w:t>第七章</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_Toc488256182 \h </w:instrText>
            </w:r>
            <w:r>
              <w:rPr>
                <w:noProof/>
                <w:webHidden/>
              </w:rPr>
            </w:r>
            <w:r>
              <w:rPr>
                <w:noProof/>
                <w:webHidden/>
              </w:rPr>
              <w:fldChar w:fldCharType="separate"/>
            </w:r>
            <w:r w:rsidR="001935DF">
              <w:rPr>
                <w:noProof/>
                <w:webHidden/>
              </w:rPr>
              <w:t>10</w:t>
            </w:r>
            <w:r>
              <w:rPr>
                <w:noProof/>
                <w:webHidden/>
              </w:rPr>
              <w:fldChar w:fldCharType="end"/>
            </w:r>
          </w:hyperlink>
        </w:p>
        <w:p w14:paraId="19E185E7" w14:textId="354A7921" w:rsidR="009B2B17" w:rsidRDefault="009B2B17">
          <w:pPr>
            <w:pStyle w:val="22"/>
            <w:tabs>
              <w:tab w:val="right" w:leader="dot" w:pos="8302"/>
            </w:tabs>
            <w:rPr>
              <w:noProof/>
            </w:rPr>
          </w:pPr>
          <w:hyperlink w:anchor="_Toc488256183" w:history="1">
            <w:r w:rsidRPr="00001221">
              <w:rPr>
                <w:rStyle w:val="ac"/>
                <w:noProof/>
              </w:rPr>
              <w:t xml:space="preserve">8.1 </w:t>
            </w:r>
            <w:r w:rsidRPr="00001221">
              <w:rPr>
                <w:rStyle w:val="ac"/>
                <w:noProof/>
              </w:rPr>
              <w:t>总结</w:t>
            </w:r>
            <w:r>
              <w:rPr>
                <w:noProof/>
                <w:webHidden/>
              </w:rPr>
              <w:tab/>
            </w:r>
            <w:r>
              <w:rPr>
                <w:noProof/>
                <w:webHidden/>
              </w:rPr>
              <w:fldChar w:fldCharType="begin"/>
            </w:r>
            <w:r>
              <w:rPr>
                <w:noProof/>
                <w:webHidden/>
              </w:rPr>
              <w:instrText xml:space="preserve"> PAGEREF _Toc488256183 \h </w:instrText>
            </w:r>
            <w:r>
              <w:rPr>
                <w:noProof/>
                <w:webHidden/>
              </w:rPr>
            </w:r>
            <w:r>
              <w:rPr>
                <w:noProof/>
                <w:webHidden/>
              </w:rPr>
              <w:fldChar w:fldCharType="separate"/>
            </w:r>
            <w:r w:rsidR="001935DF">
              <w:rPr>
                <w:noProof/>
                <w:webHidden/>
              </w:rPr>
              <w:t>10</w:t>
            </w:r>
            <w:r>
              <w:rPr>
                <w:noProof/>
                <w:webHidden/>
              </w:rPr>
              <w:fldChar w:fldCharType="end"/>
            </w:r>
          </w:hyperlink>
        </w:p>
        <w:p w14:paraId="7BDABFC3" w14:textId="2E4B79EC" w:rsidR="009B2B17" w:rsidRDefault="009B2B17">
          <w:pPr>
            <w:pStyle w:val="22"/>
            <w:tabs>
              <w:tab w:val="right" w:leader="dot" w:pos="8302"/>
            </w:tabs>
            <w:rPr>
              <w:noProof/>
            </w:rPr>
          </w:pPr>
          <w:hyperlink w:anchor="_Toc488256184" w:history="1">
            <w:r w:rsidRPr="00001221">
              <w:rPr>
                <w:rStyle w:val="ac"/>
                <w:noProof/>
              </w:rPr>
              <w:t xml:space="preserve">8.2 </w:t>
            </w:r>
            <w:r w:rsidRPr="00001221">
              <w:rPr>
                <w:rStyle w:val="ac"/>
                <w:noProof/>
              </w:rPr>
              <w:t>展望</w:t>
            </w:r>
            <w:r>
              <w:rPr>
                <w:noProof/>
                <w:webHidden/>
              </w:rPr>
              <w:tab/>
            </w:r>
            <w:r>
              <w:rPr>
                <w:noProof/>
                <w:webHidden/>
              </w:rPr>
              <w:fldChar w:fldCharType="begin"/>
            </w:r>
            <w:r>
              <w:rPr>
                <w:noProof/>
                <w:webHidden/>
              </w:rPr>
              <w:instrText xml:space="preserve"> PAGEREF _Toc488256184 \h </w:instrText>
            </w:r>
            <w:r>
              <w:rPr>
                <w:noProof/>
                <w:webHidden/>
              </w:rPr>
            </w:r>
            <w:r>
              <w:rPr>
                <w:noProof/>
                <w:webHidden/>
              </w:rPr>
              <w:fldChar w:fldCharType="separate"/>
            </w:r>
            <w:r w:rsidR="001935DF">
              <w:rPr>
                <w:noProof/>
                <w:webHidden/>
              </w:rPr>
              <w:t>10</w:t>
            </w:r>
            <w:r>
              <w:rPr>
                <w:noProof/>
                <w:webHidden/>
              </w:rPr>
              <w:fldChar w:fldCharType="end"/>
            </w:r>
          </w:hyperlink>
        </w:p>
        <w:p w14:paraId="11FB9BAC" w14:textId="7A87CAAB" w:rsidR="009B2B17" w:rsidRDefault="009B2B17">
          <w:pPr>
            <w:pStyle w:val="11"/>
            <w:rPr>
              <w:noProof/>
            </w:rPr>
          </w:pPr>
          <w:hyperlink w:anchor="_Toc488256185" w:history="1">
            <w:r w:rsidRPr="00001221">
              <w:rPr>
                <w:rStyle w:val="ac"/>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_Toc488256185 \h </w:instrText>
            </w:r>
            <w:r>
              <w:rPr>
                <w:noProof/>
                <w:webHidden/>
              </w:rPr>
            </w:r>
            <w:r>
              <w:rPr>
                <w:noProof/>
                <w:webHidden/>
              </w:rPr>
              <w:fldChar w:fldCharType="separate"/>
            </w:r>
            <w:r w:rsidR="001935DF">
              <w:rPr>
                <w:noProof/>
                <w:webHidden/>
              </w:rPr>
              <w:t>10</w:t>
            </w:r>
            <w:r>
              <w:rPr>
                <w:noProof/>
                <w:webHidden/>
              </w:rPr>
              <w:fldChar w:fldCharType="end"/>
            </w:r>
          </w:hyperlink>
        </w:p>
        <w:p w14:paraId="7C8FC476" w14:textId="5E36A0C2" w:rsidR="009B2B17" w:rsidRDefault="009B2B17">
          <w:pPr>
            <w:pStyle w:val="11"/>
            <w:rPr>
              <w:noProof/>
            </w:rPr>
          </w:pPr>
          <w:hyperlink w:anchor="_Toc488256186" w:history="1">
            <w:r w:rsidRPr="00001221">
              <w:rPr>
                <w:rStyle w:val="ac"/>
                <w:rFonts w:ascii="Times New Roman" w:hAnsi="Times New Roman" w:cs="Times New Roman"/>
                <w:noProof/>
              </w:rPr>
              <w:t>致</w:t>
            </w:r>
            <w:r w:rsidRPr="00001221">
              <w:rPr>
                <w:rStyle w:val="ac"/>
                <w:rFonts w:ascii="Times New Roman" w:hAnsi="Times New Roman" w:cs="Times New Roman"/>
                <w:noProof/>
              </w:rPr>
              <w:t xml:space="preserve">   </w:t>
            </w:r>
            <w:r w:rsidRPr="00001221">
              <w:rPr>
                <w:rStyle w:val="ac"/>
                <w:rFonts w:ascii="Times New Roman" w:hAnsi="Times New Roman" w:cs="Times New Roman"/>
                <w:noProof/>
              </w:rPr>
              <w:t>谢</w:t>
            </w:r>
            <w:r>
              <w:rPr>
                <w:noProof/>
                <w:webHidden/>
              </w:rPr>
              <w:tab/>
            </w:r>
            <w:r>
              <w:rPr>
                <w:noProof/>
                <w:webHidden/>
              </w:rPr>
              <w:fldChar w:fldCharType="begin"/>
            </w:r>
            <w:r>
              <w:rPr>
                <w:noProof/>
                <w:webHidden/>
              </w:rPr>
              <w:instrText xml:space="preserve"> PAGEREF _Toc488256186 \h </w:instrText>
            </w:r>
            <w:r>
              <w:rPr>
                <w:noProof/>
                <w:webHidden/>
              </w:rPr>
            </w:r>
            <w:r>
              <w:rPr>
                <w:noProof/>
                <w:webHidden/>
              </w:rPr>
              <w:fldChar w:fldCharType="separate"/>
            </w:r>
            <w:r w:rsidR="001935DF">
              <w:rPr>
                <w:noProof/>
                <w:webHidden/>
              </w:rPr>
              <w:t>10</w:t>
            </w:r>
            <w:r>
              <w:rPr>
                <w:noProof/>
                <w:webHidden/>
              </w:rPr>
              <w:fldChar w:fldCharType="end"/>
            </w:r>
          </w:hyperlink>
        </w:p>
        <w:p w14:paraId="400458A0" w14:textId="0A86085F"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8256149"/>
      <w:r w:rsidRPr="00B87EE1">
        <w:rPr>
          <w:rStyle w:val="1CharChar"/>
          <w:rFonts w:ascii="Times New Roman" w:eastAsiaTheme="minorEastAsia" w:hAnsi="Times New Roman" w:cs="Times New Roman"/>
          <w:b/>
          <w:bCs/>
          <w:sz w:val="36"/>
          <w:szCs w:val="36"/>
        </w:rPr>
        <w:lastRenderedPageBreak/>
        <w:t>摘要</w:t>
      </w:r>
      <w:bookmarkEnd w:id="3"/>
    </w:p>
    <w:p w14:paraId="2737A881" w14:textId="1EFA3E2E"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9E496F">
        <w:rPr>
          <w:rFonts w:ascii="Times New Roman" w:hAnsi="Times New Roman" w:cs="Times New Roman" w:hint="eastAsia"/>
          <w:spacing w:val="10"/>
          <w:sz w:val="24"/>
        </w:rPr>
        <w:t>许多</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749F4EF1"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8256150"/>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256151"/>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2"/>
      </w:pPr>
      <w:bookmarkStart w:id="25" w:name="_Toc73467578"/>
      <w:bookmarkStart w:id="26" w:name="_Toc73467704"/>
      <w:bookmarkStart w:id="27" w:name="_Toc73467989"/>
      <w:bookmarkStart w:id="28" w:name="_Toc73468292"/>
      <w:bookmarkStart w:id="29" w:name="_Toc73468452"/>
      <w:bookmarkStart w:id="30" w:name="_Toc73468520"/>
      <w:bookmarkStart w:id="31" w:name="_Toc73468566"/>
      <w:bookmarkStart w:id="32" w:name="_Toc73951032"/>
      <w:bookmarkStart w:id="33" w:name="_Toc74024499"/>
      <w:bookmarkStart w:id="34" w:name="_Toc74025353"/>
      <w:bookmarkStart w:id="35" w:name="_Toc74025649"/>
      <w:bookmarkStart w:id="36" w:name="_Toc74025760"/>
      <w:bookmarkStart w:id="37" w:name="_Toc74025805"/>
      <w:bookmarkStart w:id="38" w:name="_Toc74025850"/>
      <w:bookmarkStart w:id="39" w:name="_Toc74025996"/>
      <w:bookmarkStart w:id="40" w:name="_Toc74030263"/>
      <w:bookmarkStart w:id="41" w:name="_Toc420959834"/>
      <w:bookmarkStart w:id="42" w:name="_Toc421026898"/>
      <w:bookmarkStart w:id="43" w:name="_Toc421230570"/>
      <w:bookmarkStart w:id="44" w:name="_Toc48825615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6C6A4897"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sidR="006366C1">
        <w:rPr>
          <w:rFonts w:ascii="Times New Roman" w:hAnsi="Times New Roman" w:cs="Times New Roman" w:hint="eastAsia"/>
          <w:spacing w:val="10"/>
          <w:kern w:val="0"/>
          <w:sz w:val="24"/>
          <w:szCs w:val="20"/>
        </w:rPr>
        <w:t>，</w:t>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应运而生，因其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68A462AD"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CA7FA6">
        <w:rPr>
          <w:rFonts w:ascii="Times New Roman" w:hAnsi="Times New Roman" w:cs="Times New Roman" w:hint="eastAsia"/>
          <w:strike/>
          <w:spacing w:val="10"/>
          <w:kern w:val="0"/>
          <w:sz w:val="24"/>
          <w:szCs w:val="20"/>
        </w:rPr>
        <w:t>大数据时代的数据存储</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commentRangeStart w:id="45"/>
      <w:r w:rsidR="009711A0">
        <w:rPr>
          <w:rFonts w:ascii="Times New Roman" w:hAnsi="Times New Roman" w:cs="Times New Roman" w:hint="eastAsia"/>
          <w:spacing w:val="10"/>
          <w:sz w:val="24"/>
        </w:rPr>
        <w:t>经过充分的市场调研</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af"/>
          <w:rFonts w:ascii="Calibri" w:eastAsia="宋体" w:hAnsi="Calibri" w:cs="Times New Roman"/>
        </w:rPr>
        <w:commentReference w:id="45"/>
      </w:r>
      <w:commentRangeEnd w:id="46"/>
      <w:r w:rsidR="00B41A84">
        <w:rPr>
          <w:rStyle w:val="af"/>
          <w:rFonts w:ascii="Calibri" w:eastAsia="宋体" w:hAnsi="Calibri" w:cs="Times New Roman"/>
        </w:rPr>
        <w:commentReference w:id="46"/>
      </w:r>
    </w:p>
    <w:p w14:paraId="51F99794" w14:textId="6D409B38"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9E56A2">
        <w:rPr>
          <w:rFonts w:ascii="Times New Roman" w:hAnsi="Times New Roman" w:cs="Times New Roman" w:hint="eastAsia"/>
          <w:spacing w:val="10"/>
          <w:sz w:val="24"/>
        </w:rPr>
        <w:t>云存储</w:t>
      </w:r>
      <w:r w:rsidR="005715D9">
        <w:rPr>
          <w:rFonts w:ascii="Times New Roman" w:hAnsi="Times New Roman" w:cs="Times New Roman" w:hint="eastAsia"/>
          <w:spacing w:val="10"/>
          <w:sz w:val="24"/>
        </w:rPr>
        <w:t>服务</w:t>
      </w:r>
      <w:r w:rsidR="00C35796">
        <w:rPr>
          <w:rFonts w:ascii="Times New Roman" w:hAnsi="Times New Roman" w:cs="Times New Roman" w:hint="eastAsia"/>
          <w:spacing w:val="10"/>
          <w:sz w:val="24"/>
        </w:rPr>
        <w:t>的</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9D2281">
        <w:rPr>
          <w:rFonts w:ascii="Times New Roman" w:hAnsi="Times New Roman" w:cs="Times New Roman" w:hint="eastAsia"/>
          <w:spacing w:val="10"/>
          <w:sz w:val="24"/>
        </w:rPr>
        <w:t>也</w:t>
      </w:r>
      <w:r w:rsidR="007901B0">
        <w:rPr>
          <w:rFonts w:ascii="Times New Roman" w:hAnsi="Times New Roman" w:cs="Times New Roman" w:hint="eastAsia"/>
          <w:spacing w:val="10"/>
          <w:sz w:val="24"/>
        </w:rPr>
        <w:t>为该行业带来了</w:t>
      </w:r>
      <w:r w:rsidR="00113515">
        <w:rPr>
          <w:rFonts w:ascii="Times New Roman" w:hAnsi="Times New Roman" w:cs="Times New Roman" w:hint="eastAsia"/>
          <w:spacing w:val="10"/>
          <w:sz w:val="24"/>
        </w:rPr>
        <w:t>巨大的挑战</w:t>
      </w:r>
      <w:r w:rsidR="00337A88">
        <w:rPr>
          <w:rFonts w:ascii="Times New Roman" w:hAnsi="Times New Roman" w:cs="Times New Roman" w:hint="eastAsia"/>
          <w:spacing w:val="10"/>
          <w:sz w:val="24"/>
        </w:rPr>
        <w:t>，除了云端存储数据这项最基本的功能之外，人们对云存储服务平台的安全性、</w:t>
      </w:r>
      <w:r w:rsidR="007B385C">
        <w:rPr>
          <w:rFonts w:ascii="Times New Roman" w:hAnsi="Times New Roman" w:cs="Times New Roman" w:hint="eastAsia"/>
          <w:spacing w:val="10"/>
          <w:sz w:val="24"/>
        </w:rPr>
        <w:t>容灾性、</w:t>
      </w:r>
      <w:r w:rsidR="00337A88">
        <w:rPr>
          <w:rFonts w:ascii="Times New Roman" w:hAnsi="Times New Roman" w:cs="Times New Roman" w:hint="eastAsia"/>
          <w:spacing w:val="10"/>
          <w:sz w:val="24"/>
        </w:rPr>
        <w:t>稳定性</w:t>
      </w:r>
      <w:r w:rsidR="000555EB">
        <w:rPr>
          <w:rFonts w:ascii="Times New Roman" w:hAnsi="Times New Roman" w:cs="Times New Roman" w:hint="eastAsia"/>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af"/>
          <w:rFonts w:ascii="Calibri" w:eastAsia="宋体"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78247A">
        <w:rPr>
          <w:rFonts w:ascii="Times New Roman" w:hAnsi="Times New Roman" w:cs="Times New Roman" w:hint="eastAsia"/>
          <w:spacing w:val="10"/>
          <w:sz w:val="24"/>
        </w:rPr>
        <w:t>这将对用户产生不可逆的后果。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af"/>
          <w:rFonts w:ascii="Calibri" w:eastAsia="宋体"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，尤其对较大文件的</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af"/>
          <w:rFonts w:ascii="Calibri" w:eastAsia="宋体"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af"/>
          <w:rFonts w:ascii="Calibri" w:eastAsia="宋体"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390640">
        <w:rPr>
          <w:rFonts w:ascii="Times New Roman" w:hAnsi="Times New Roman" w:cs="Times New Roman" w:hint="eastAsia"/>
          <w:spacing w:val="10"/>
          <w:sz w:val="24"/>
        </w:rPr>
        <w:t>针对单一平台的云存储服务</w:t>
      </w:r>
      <w:r w:rsidR="002E10AB">
        <w:rPr>
          <w:rFonts w:ascii="Times New Roman" w:hAnsi="Times New Roman" w:cs="Times New Roman" w:hint="eastAsia"/>
          <w:spacing w:val="10"/>
          <w:sz w:val="24"/>
        </w:rPr>
        <w:t>已不适应当前多元化的格局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79A4CE52"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分别对他们的技术特性进行了</w:t>
      </w:r>
      <w:r w:rsidR="00FA09C0">
        <w:rPr>
          <w:rFonts w:ascii="Times New Roman" w:hAnsi="Times New Roman" w:cs="Times New Roman" w:hint="eastAsia"/>
          <w:spacing w:val="10"/>
          <w:sz w:val="24"/>
        </w:rPr>
        <w:lastRenderedPageBreak/>
        <w:t>全面的调研分析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hint="eastAsia"/>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ab"/>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rPr>
                <w:rFonts w:hint="eastAsia"/>
              </w:rPr>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proofErr w:type="gramStart"/>
            <w:r>
              <w:rPr>
                <w:rFonts w:hint="eastAsia"/>
              </w:rPr>
              <w:t>百度</w:t>
            </w:r>
            <w:r w:rsidR="005D6A45">
              <w:rPr>
                <w:rFonts w:hint="eastAsia"/>
              </w:rPr>
              <w:t>网</w:t>
            </w:r>
            <w:r>
              <w:rPr>
                <w:rFonts w:hint="eastAsia"/>
              </w:rPr>
              <w:t>盘</w:t>
            </w:r>
            <w:proofErr w:type="gramEnd"/>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427A8324" w:rsidR="00C94261" w:rsidRDefault="000C0AFC" w:rsidP="00E959FB">
            <w:r>
              <w:rPr>
                <w:rFonts w:hint="eastAsia"/>
              </w:rPr>
              <w:t>5</w:t>
            </w:r>
            <w:r>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pPr>
              <w:rPr>
                <w:rFonts w:hint="eastAsia"/>
              </w:rPr>
            </w:pPr>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7E9A0A0B" w:rsidR="00C94261" w:rsidRDefault="00872BF6" w:rsidP="00E959FB">
            <w:r>
              <w:rPr>
                <w:rFonts w:hint="eastAsia"/>
              </w:rPr>
              <w:t>不限</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74C85D65" w:rsidR="00E959FB" w:rsidRPr="00A21FA0" w:rsidRDefault="00BF1EC2" w:rsidP="007527DE">
      <w:pPr>
        <w:spacing w:line="400" w:lineRule="exact"/>
        <w:ind w:firstLine="420"/>
        <w:rPr>
          <w:rFonts w:ascii="Times New Roman" w:hAnsi="Times New Roman" w:cs="Times New Roman" w:hint="eastAsia"/>
          <w:spacing w:val="10"/>
          <w:sz w:val="24"/>
        </w:rPr>
      </w:pPr>
      <w:commentRangeStart w:id="51"/>
      <w:r>
        <w:rPr>
          <w:rFonts w:ascii="Times New Roman" w:hAnsi="Times New Roman" w:cs="Times New Roman" w:hint="eastAsia"/>
          <w:spacing w:val="10"/>
          <w:sz w:val="24"/>
        </w:rPr>
        <w:t>数据加密</w:t>
      </w:r>
      <w:commentRangeEnd w:id="51"/>
      <w:r w:rsidR="000879DD">
        <w:rPr>
          <w:rStyle w:val="af"/>
          <w:rFonts w:ascii="Calibri" w:eastAsia="宋体"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8B1E00">
        <w:rPr>
          <w:rFonts w:ascii="Times New Roman" w:hAnsi="Times New Roman" w:cs="Times New Roman" w:hint="eastAsia"/>
          <w:spacing w:val="10"/>
          <w:sz w:val="24"/>
        </w:rPr>
        <w:t>根据调研的结果，</w:t>
      </w:r>
      <w:r w:rsidR="00273980">
        <w:rPr>
          <w:rFonts w:ascii="Times New Roman" w:hAnsi="Times New Roman" w:cs="Times New Roman" w:hint="eastAsia"/>
          <w:spacing w:val="10"/>
          <w:sz w:val="24"/>
        </w:rPr>
        <w:t>不同的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商采用</w:t>
      </w:r>
      <w:r w:rsidR="002B1309">
        <w:rPr>
          <w:rFonts w:ascii="Times New Roman" w:hAnsi="Times New Roman" w:cs="Times New Roman" w:hint="eastAsia"/>
          <w:spacing w:val="10"/>
          <w:sz w:val="24"/>
        </w:rPr>
        <w:t>了</w:t>
      </w:r>
      <w:r w:rsidR="00565B9D">
        <w:rPr>
          <w:rFonts w:ascii="Times New Roman" w:hAnsi="Times New Roman" w:cs="Times New Roman" w:hint="eastAsia"/>
          <w:spacing w:val="10"/>
          <w:sz w:val="24"/>
        </w:rPr>
        <w:t>类似的方式对数据在传输过程中以及存储在云端时两种状态进行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5510D5">
        <w:rPr>
          <w:rFonts w:ascii="Times New Roman" w:hAnsi="Times New Roman" w:cs="Times New Roman" w:hint="eastAsia"/>
          <w:spacing w:val="10"/>
          <w:sz w:val="24"/>
        </w:rPr>
        <w:t>，</w:t>
      </w:r>
      <w:proofErr w:type="gramStart"/>
      <w:r w:rsidR="00452A39">
        <w:rPr>
          <w:rFonts w:ascii="Times New Roman" w:hAnsi="Times New Roman" w:cs="Times New Roman" w:hint="eastAsia"/>
          <w:spacing w:val="10"/>
          <w:sz w:val="24"/>
        </w:rPr>
        <w:t>百度网盘和</w:t>
      </w:r>
      <w:proofErr w:type="gramEnd"/>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2D278B">
        <w:rPr>
          <w:rFonts w:ascii="Times New Roman" w:hAnsi="Times New Roman" w:cs="Times New Roman" w:hint="eastAsia"/>
          <w:spacing w:val="10"/>
          <w:sz w:val="24"/>
        </w:rPr>
        <w:t>在云端时，</w:t>
      </w:r>
      <w:proofErr w:type="gramStart"/>
      <w:r w:rsidR="002D278B">
        <w:rPr>
          <w:rFonts w:ascii="Times New Roman" w:hAnsi="Times New Roman" w:cs="Times New Roman" w:hint="eastAsia"/>
          <w:spacing w:val="10"/>
          <w:sz w:val="24"/>
        </w:rPr>
        <w:t>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proofErr w:type="gramEnd"/>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B86736">
        <w:rPr>
          <w:rFonts w:ascii="Times New Roman" w:hAnsi="Times New Roman" w:cs="Times New Roman" w:hint="eastAsia"/>
          <w:spacing w:val="10"/>
          <w:sz w:val="24"/>
        </w:rPr>
        <w:t>未强制对数据进行加密，而是由用户在上</w:t>
      </w:r>
      <w:proofErr w:type="gramStart"/>
      <w:r w:rsidR="00B86736">
        <w:rPr>
          <w:rFonts w:ascii="Times New Roman" w:hAnsi="Times New Roman" w:cs="Times New Roman" w:hint="eastAsia"/>
          <w:spacing w:val="10"/>
          <w:sz w:val="24"/>
        </w:rPr>
        <w:t>传</w:t>
      </w:r>
      <w:r w:rsidR="007452B4">
        <w:rPr>
          <w:rFonts w:ascii="Times New Roman" w:hAnsi="Times New Roman" w:cs="Times New Roman" w:hint="eastAsia"/>
          <w:spacing w:val="10"/>
          <w:sz w:val="24"/>
        </w:rPr>
        <w:t>之</w:t>
      </w:r>
      <w:r w:rsidR="00B86736">
        <w:rPr>
          <w:rFonts w:ascii="Times New Roman" w:hAnsi="Times New Roman" w:cs="Times New Roman" w:hint="eastAsia"/>
          <w:spacing w:val="10"/>
          <w:sz w:val="24"/>
        </w:rPr>
        <w:t>前</w:t>
      </w:r>
      <w:proofErr w:type="gramEnd"/>
      <w:r w:rsidR="00B86736">
        <w:rPr>
          <w:rFonts w:ascii="Times New Roman" w:hAnsi="Times New Roman" w:cs="Times New Roman" w:hint="eastAsia"/>
          <w:spacing w:val="10"/>
          <w:sz w:val="24"/>
        </w:rPr>
        <w:t>决定是否要将数据以加密的形式存储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C74BA5">
        <w:rPr>
          <w:rFonts w:ascii="Times New Roman" w:hAnsi="Times New Roman" w:cs="Times New Roman" w:hint="eastAsia"/>
          <w:spacing w:val="10"/>
          <w:sz w:val="24"/>
        </w:rPr>
        <w:t>选择了</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8A498D">
        <w:rPr>
          <w:rFonts w:ascii="Times New Roman" w:hAnsi="Times New Roman" w:cs="Times New Roman" w:hint="eastAsia"/>
          <w:spacing w:val="10"/>
          <w:sz w:val="24"/>
        </w:rPr>
        <w:t>选择了</w:t>
      </w:r>
      <w:r w:rsidR="008A498D" w:rsidRPr="003C4052">
        <w:rPr>
          <w:rFonts w:ascii="Times New Roman" w:hAnsi="Times New Roman" w:cs="Times New Roman" w:hint="eastAsia"/>
          <w:strike/>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B72768">
        <w:rPr>
          <w:rFonts w:ascii="Times New Roman" w:hAnsi="Times New Roman" w:cs="Times New Roman" w:hint="eastAsia"/>
          <w:spacing w:val="10"/>
          <w:sz w:val="24"/>
        </w:rPr>
        <w:t>至于大量</w:t>
      </w:r>
      <w:commentRangeStart w:id="52"/>
      <w:r w:rsidR="00B72768">
        <w:rPr>
          <w:rFonts w:ascii="Times New Roman" w:hAnsi="Times New Roman" w:cs="Times New Roman" w:hint="eastAsia"/>
          <w:spacing w:val="10"/>
          <w:sz w:val="24"/>
        </w:rPr>
        <w:t>数据冗余</w:t>
      </w:r>
      <w:commentRangeEnd w:id="52"/>
      <w:r w:rsidR="000879DD">
        <w:rPr>
          <w:rStyle w:val="af"/>
          <w:rFonts w:ascii="Calibri" w:eastAsia="宋体" w:hAnsi="Calibri" w:cs="Times New Roman"/>
        </w:rPr>
        <w:commentReference w:id="52"/>
      </w:r>
      <w:r w:rsidR="00B72768">
        <w:rPr>
          <w:rFonts w:ascii="Times New Roman" w:hAnsi="Times New Roman" w:cs="Times New Roman" w:hint="eastAsia"/>
          <w:spacing w:val="10"/>
          <w:sz w:val="24"/>
        </w:rPr>
        <w:t>的问题，国内和国外的云存储服务平台选择了不一样的策略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097A63">
        <w:rPr>
          <w:vertAlign w:val="superscript"/>
        </w:rPr>
        <w:t>[7</w:t>
      </w:r>
      <w:r w:rsidR="00097A63" w:rsidRPr="00B87EE1">
        <w:rPr>
          <w:vertAlign w:val="superscript"/>
        </w:rPr>
        <w:t>]</w:t>
      </w:r>
      <w:r w:rsidR="00553266">
        <w:rPr>
          <w:rFonts w:ascii="Times New Roman" w:hAnsi="Times New Roman" w:cs="Times New Roman" w:hint="eastAsia"/>
          <w:spacing w:val="10"/>
          <w:sz w:val="24"/>
        </w:rPr>
        <w:t>进行校验）</w:t>
      </w:r>
      <w:r w:rsidR="000879DD">
        <w:rPr>
          <w:rFonts w:ascii="Times New Roman" w:hAnsi="Times New Roman" w:cs="Times New Roman" w:hint="eastAsia"/>
          <w:spacing w:val="10"/>
          <w:sz w:val="24"/>
        </w:rPr>
        <w:t>，不会真实</w:t>
      </w:r>
      <w:proofErr w:type="gramStart"/>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w:t>
      </w:r>
      <w:proofErr w:type="gramEnd"/>
      <w:r w:rsidR="000879DD">
        <w:rPr>
          <w:rFonts w:ascii="Times New Roman" w:hAnsi="Times New Roman" w:cs="Times New Roman" w:hint="eastAsia"/>
          <w:spacing w:val="10"/>
          <w:sz w:val="24"/>
        </w:rPr>
        <w:t>，而是会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这个文件的链接拷贝到用户的网盘中，这样能大大节省冗余数据重复上传的问题。</w:t>
      </w:r>
      <w:r w:rsidR="00605F11">
        <w:rPr>
          <w:rFonts w:ascii="Times New Roman" w:hAnsi="Times New Roman" w:cs="Times New Roman" w:hint="eastAsia"/>
          <w:spacing w:val="10"/>
          <w:sz w:val="24"/>
        </w:rPr>
        <w:t>而</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290921">
        <w:rPr>
          <w:rFonts w:ascii="Times New Roman" w:hAnsi="Times New Roman" w:cs="Times New Roman" w:hint="eastAsia"/>
          <w:spacing w:val="10"/>
          <w:sz w:val="24"/>
        </w:rPr>
        <w:t>这样能大大地减少由去重而导致的数据安全问题如侧信道攻击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对待“秒传技术”极其谨慎，尽管这样做能够大幅度的提升上传的效率，但出于安全性方面的考虑，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未在云盘中使用该技术。</w:t>
      </w:r>
      <w:commentRangeStart w:id="53"/>
      <w:r w:rsidR="00A24C13">
        <w:rPr>
          <w:rFonts w:ascii="Times New Roman" w:hAnsi="Times New Roman" w:cs="Times New Roman" w:hint="eastAsia"/>
          <w:spacing w:val="10"/>
          <w:sz w:val="24"/>
        </w:rPr>
        <w:t>断点续传，参考调研文档</w:t>
      </w:r>
      <w:commentRangeEnd w:id="53"/>
      <w:r w:rsidR="00A24C13">
        <w:rPr>
          <w:rStyle w:val="af"/>
          <w:rFonts w:ascii="Calibri" w:eastAsia="宋体" w:hAnsi="Calibri" w:cs="Times New Roman"/>
        </w:rPr>
        <w:commentReference w:id="53"/>
      </w:r>
      <w:bookmarkStart w:id="54" w:name="_GoBack"/>
      <w:bookmarkEnd w:id="54"/>
    </w:p>
    <w:p w14:paraId="4E08DE3D" w14:textId="40C4E700" w:rsidR="002E3864" w:rsidRDefault="002E3864" w:rsidP="00843C9E">
      <w:pPr>
        <w:pStyle w:val="2"/>
      </w:pPr>
      <w:bookmarkStart w:id="55" w:name="_Toc488256153"/>
      <w:r w:rsidRPr="00B87EE1">
        <w:t xml:space="preserve">1.2 </w:t>
      </w:r>
      <w:bookmarkEnd w:id="41"/>
      <w:bookmarkEnd w:id="42"/>
      <w:bookmarkEnd w:id="43"/>
      <w:r w:rsidR="005049F0">
        <w:rPr>
          <w:rFonts w:hint="eastAsia"/>
        </w:rPr>
        <w:t>国内外研究现状</w:t>
      </w:r>
      <w:bookmarkEnd w:id="55"/>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lastRenderedPageBreak/>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2"/>
      </w:pPr>
      <w:bookmarkStart w:id="56" w:name="_Toc420959835"/>
      <w:bookmarkStart w:id="57" w:name="_Toc421026899"/>
      <w:bookmarkStart w:id="58" w:name="_Toc421230571"/>
      <w:bookmarkStart w:id="59" w:name="_Toc488256154"/>
      <w:r w:rsidRPr="00B87EE1">
        <w:t xml:space="preserve">1.3 </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005779BA">
        <w:rPr>
          <w:rFonts w:hint="eastAsia"/>
        </w:rPr>
        <w:t>论文</w:t>
      </w:r>
      <w:r w:rsidRPr="00B87EE1">
        <w:t>组织结构</w:t>
      </w:r>
      <w:bookmarkEnd w:id="56"/>
      <w:bookmarkEnd w:id="57"/>
      <w:bookmarkEnd w:id="58"/>
      <w:bookmarkEnd w:id="59"/>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w:t>
      </w:r>
      <w:r w:rsidR="00E527D8">
        <w:rPr>
          <w:rFonts w:ascii="Times New Roman" w:hAnsi="Times New Roman" w:cs="Times New Roman" w:hint="eastAsia"/>
          <w:spacing w:val="10"/>
          <w:kern w:val="0"/>
          <w:sz w:val="24"/>
          <w:szCs w:val="20"/>
        </w:rPr>
        <w:lastRenderedPageBreak/>
        <w:t>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1"/>
        <w:rPr>
          <w:rStyle w:val="1CharChar"/>
          <w:rFonts w:ascii="Times New Roman" w:eastAsiaTheme="minorEastAsia" w:hAnsi="Times New Roman" w:cs="Times New Roman"/>
          <w:b/>
          <w:bCs/>
          <w:spacing w:val="0"/>
          <w:sz w:val="44"/>
          <w:szCs w:val="44"/>
        </w:rPr>
      </w:pP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p>
    <w:p w14:paraId="7511DCB2"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79" w:name="_Toc488256155"/>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70A9B8CD" w:rsidR="002E3864" w:rsidRDefault="002E3864" w:rsidP="00601935">
      <w:pPr>
        <w:pStyle w:val="2"/>
      </w:pPr>
      <w:bookmarkStart w:id="80" w:name="_Toc420959841"/>
      <w:bookmarkStart w:id="81" w:name="_Toc421026905"/>
      <w:bookmarkStart w:id="82" w:name="_Toc421230573"/>
      <w:bookmarkStart w:id="83" w:name="_Toc488256156"/>
      <w:r w:rsidRPr="00B87EE1">
        <w:t xml:space="preserve">2.1 </w:t>
      </w:r>
      <w:r w:rsidRPr="00B87EE1">
        <w:t>中间件</w:t>
      </w:r>
      <w:bookmarkEnd w:id="80"/>
      <w:bookmarkEnd w:id="81"/>
      <w:bookmarkEnd w:id="82"/>
      <w:bookmarkEnd w:id="83"/>
    </w:p>
    <w:p w14:paraId="0802907F" w14:textId="0B8FC9D9" w:rsidR="00F30B25" w:rsidRPr="00800CBB" w:rsidRDefault="00F30B25" w:rsidP="00800CBB">
      <w:pPr>
        <w:pStyle w:val="a4"/>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w:t>
      </w:r>
      <w:r w:rsidRPr="00B87EE1">
        <w:rPr>
          <w:rFonts w:eastAsiaTheme="minorEastAsia"/>
        </w:rPr>
        <w:lastRenderedPageBreak/>
        <w:t>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2"/>
      </w:pPr>
      <w:bookmarkStart w:id="84" w:name="_Toc420959849"/>
      <w:bookmarkStart w:id="85" w:name="_Toc421026913"/>
      <w:bookmarkStart w:id="86" w:name="_Toc421230581"/>
      <w:bookmarkStart w:id="87" w:name="_Toc488256157"/>
      <w:r>
        <w:t>2.2</w:t>
      </w:r>
      <w:r w:rsidR="002E3864" w:rsidRPr="00B87EE1">
        <w:t xml:space="preserve"> </w:t>
      </w:r>
      <w:bookmarkEnd w:id="84"/>
      <w:bookmarkEnd w:id="85"/>
      <w:bookmarkEnd w:id="86"/>
      <w:r w:rsidR="004B70B5">
        <w:t>J</w:t>
      </w:r>
      <w:r w:rsidR="00F55369">
        <w:t>ava</w:t>
      </w:r>
      <w:r w:rsidR="009A2EBC">
        <w:rPr>
          <w:rFonts w:hint="eastAsia"/>
        </w:rPr>
        <w:t>第三方</w:t>
      </w:r>
      <w:r w:rsidR="009A2EBC">
        <w:t>开发包</w:t>
      </w:r>
      <w:bookmarkEnd w:id="87"/>
    </w:p>
    <w:p w14:paraId="67A2D37B" w14:textId="3153A7D2" w:rsidR="005C00C4" w:rsidRPr="005C00C4" w:rsidRDefault="00D064EF" w:rsidP="005C00C4">
      <w:pPr>
        <w:pStyle w:val="2"/>
      </w:pPr>
      <w:bookmarkStart w:id="88" w:name="_Toc488256158"/>
      <w:r>
        <w:t>2.3</w:t>
      </w:r>
      <w:r w:rsidR="00601935">
        <w:t xml:space="preserve"> </w:t>
      </w:r>
      <w:proofErr w:type="spellStart"/>
      <w:r w:rsidR="00637D21">
        <w:t>WebExtension</w:t>
      </w:r>
      <w:bookmarkEnd w:id="88"/>
      <w:proofErr w:type="spellEnd"/>
      <w:r w:rsidR="00637D21" w:rsidRPr="00B87EE1">
        <w:t xml:space="preserve"> </w:t>
      </w:r>
    </w:p>
    <w:p w14:paraId="78DB6280" w14:textId="399C3A6B" w:rsidR="000F2A6D" w:rsidRPr="00D62ACC" w:rsidRDefault="000F2A6D" w:rsidP="002D7AD0">
      <w:pPr>
        <w:pStyle w:val="a4"/>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4"/>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4"/>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4"/>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2"/>
      </w:pPr>
      <w:bookmarkStart w:id="89" w:name="_Toc488256159"/>
      <w:r>
        <w:lastRenderedPageBreak/>
        <w:t>2.4</w:t>
      </w:r>
      <w:r w:rsidR="000E04CF">
        <w:t xml:space="preserve"> </w:t>
      </w:r>
      <w:r w:rsidR="00692B4C">
        <w:rPr>
          <w:rFonts w:hint="eastAsia"/>
        </w:rPr>
        <w:t>大文件分块上传</w:t>
      </w:r>
      <w:r w:rsidR="00692B4C">
        <w:rPr>
          <w:rFonts w:hint="eastAsia"/>
        </w:rPr>
        <w:t>/</w:t>
      </w:r>
      <w:r w:rsidR="00692B4C">
        <w:rPr>
          <w:rFonts w:hint="eastAsia"/>
        </w:rPr>
        <w:t>下载</w:t>
      </w:r>
      <w:bookmarkEnd w:id="89"/>
    </w:p>
    <w:p w14:paraId="2A4A876A" w14:textId="0E1AD3EA" w:rsidR="004850BF" w:rsidRDefault="005946D4" w:rsidP="004850BF">
      <w:pPr>
        <w:pStyle w:val="2"/>
      </w:pPr>
      <w:bookmarkStart w:id="90" w:name="_Toc488256160"/>
      <w:r>
        <w:t>2.5</w:t>
      </w:r>
      <w:r w:rsidR="004850BF">
        <w:t xml:space="preserve"> </w:t>
      </w:r>
      <w:r w:rsidR="004850BF">
        <w:rPr>
          <w:rFonts w:hint="eastAsia"/>
        </w:rPr>
        <w:t>断点续传</w:t>
      </w:r>
      <w:bookmarkEnd w:id="9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4"/>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4"/>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4"/>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4"/>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4"/>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70A1CB01" w14:textId="79C41CCB" w:rsidR="004850BF" w:rsidRPr="004850BF" w:rsidRDefault="00B548B6" w:rsidP="001A507B">
      <w:pPr>
        <w:pStyle w:val="2"/>
        <w:sectPr w:rsidR="004850BF" w:rsidRPr="004850BF" w:rsidSect="00CB4DC8">
          <w:headerReference w:type="default" r:id="rId21"/>
          <w:headerReference w:type="first" r:id="rId22"/>
          <w:footerReference w:type="first" r:id="rId23"/>
          <w:pgSz w:w="11906" w:h="16838"/>
          <w:pgMar w:top="1440" w:right="1797" w:bottom="1440" w:left="1797" w:header="851" w:footer="992" w:gutter="0"/>
          <w:cols w:space="425"/>
          <w:titlePg/>
          <w:docGrid w:type="lines" w:linePitch="312"/>
        </w:sectPr>
      </w:pPr>
      <w:bookmarkStart w:id="91" w:name="_Toc488256161"/>
      <w:r>
        <w:t>2.6</w:t>
      </w:r>
      <w:r w:rsidR="004850BF">
        <w:t xml:space="preserve"> </w:t>
      </w:r>
      <w:r w:rsidR="008937CC">
        <w:rPr>
          <w:rFonts w:hint="eastAsia"/>
        </w:rPr>
        <w:t>本地缓存</w:t>
      </w:r>
      <w:bookmarkEnd w:id="91"/>
    </w:p>
    <w:p w14:paraId="0DCF56AE" w14:textId="77777777" w:rsidR="002E05D1" w:rsidRPr="002E05D1" w:rsidRDefault="002E05D1" w:rsidP="002E05D1"/>
    <w:p w14:paraId="7BFA3B83" w14:textId="76A1A7D5" w:rsidR="000E09CA" w:rsidRPr="00B87EE1" w:rsidRDefault="007B5361" w:rsidP="00B87EE1">
      <w:pPr>
        <w:pStyle w:val="1"/>
        <w:rPr>
          <w:rFonts w:ascii="Times New Roman" w:hAnsi="Times New Roman" w:cs="Times New Roman"/>
        </w:rPr>
      </w:pPr>
      <w:bookmarkStart w:id="92" w:name="_Toc488256162"/>
      <w:r>
        <w:rPr>
          <w:rFonts w:ascii="Times New Roman" w:hAnsi="Times New Roman" w:cs="Times New Roman"/>
        </w:rPr>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92"/>
    </w:p>
    <w:p w14:paraId="49C9FD6C" w14:textId="5B5CFCF2" w:rsidR="000B2521" w:rsidRPr="00B87EE1" w:rsidRDefault="000E09CA" w:rsidP="00601935">
      <w:pPr>
        <w:pStyle w:val="2"/>
      </w:pPr>
      <w:bookmarkStart w:id="93" w:name="_Toc488256163"/>
      <w:r w:rsidRPr="00B87EE1">
        <w:t xml:space="preserve">4.1 </w:t>
      </w:r>
      <w:r w:rsidRPr="00B87EE1">
        <w:t>系统总体框架</w:t>
      </w:r>
      <w:bookmarkEnd w:id="93"/>
    </w:p>
    <w:p w14:paraId="4263BFA7" w14:textId="5C290764" w:rsidR="00C825DD" w:rsidRDefault="008F0111" w:rsidP="008C7CFF">
      <w:pPr>
        <w:pStyle w:val="2"/>
      </w:pPr>
      <w:bookmarkStart w:id="94" w:name="_Toc488256164"/>
      <w:r w:rsidRPr="00B87EE1">
        <w:t>4.</w:t>
      </w:r>
      <w:r w:rsidR="00405209">
        <w:t>2</w:t>
      </w:r>
      <w:r w:rsidR="00C825DD">
        <w:t xml:space="preserve"> </w:t>
      </w:r>
      <w:r w:rsidR="00C825DD">
        <w:t>优化项分析</w:t>
      </w:r>
      <w:bookmarkEnd w:id="94"/>
    </w:p>
    <w:p w14:paraId="26F1B6F5" w14:textId="564771E6" w:rsidR="001054A6" w:rsidRPr="006637A1" w:rsidRDefault="001054A6" w:rsidP="001054A6">
      <w:pPr>
        <w:pStyle w:val="3"/>
      </w:pPr>
      <w:bookmarkStart w:id="95" w:name="_Toc488256165"/>
      <w:r>
        <w:t>4.2</w:t>
      </w:r>
      <w:r w:rsidRPr="006637A1">
        <w:t xml:space="preserve">.1 </w:t>
      </w:r>
      <w:r w:rsidR="003220A5">
        <w:t>交互适配管理</w:t>
      </w:r>
      <w:bookmarkEnd w:id="95"/>
    </w:p>
    <w:p w14:paraId="2204A973" w14:textId="44277CCB" w:rsidR="001054A6" w:rsidRPr="006637A1" w:rsidRDefault="001054A6" w:rsidP="001054A6">
      <w:pPr>
        <w:pStyle w:val="3"/>
      </w:pPr>
      <w:bookmarkStart w:id="96" w:name="_Toc488256166"/>
      <w:r>
        <w:t>4.2.3</w:t>
      </w:r>
      <w:r w:rsidRPr="006637A1">
        <w:t xml:space="preserve"> </w:t>
      </w:r>
      <w:r w:rsidR="00C93FED">
        <w:t>会话持久化管理</w:t>
      </w:r>
      <w:bookmarkEnd w:id="96"/>
    </w:p>
    <w:p w14:paraId="27E56F74" w14:textId="24C1ECD2" w:rsidR="001054A6" w:rsidRPr="006637A1" w:rsidRDefault="001054A6" w:rsidP="001054A6">
      <w:pPr>
        <w:pStyle w:val="3"/>
      </w:pPr>
      <w:bookmarkStart w:id="97" w:name="_Toc488256167"/>
      <w:r>
        <w:t>4.2.3</w:t>
      </w:r>
      <w:r w:rsidRPr="006637A1">
        <w:t xml:space="preserve"> </w:t>
      </w:r>
      <w:r w:rsidR="00C93FED">
        <w:t>本地缓存管理</w:t>
      </w:r>
      <w:bookmarkEnd w:id="97"/>
    </w:p>
    <w:p w14:paraId="7A38A4F6" w14:textId="3BDB23E6" w:rsidR="005B43E0" w:rsidRDefault="001054A6" w:rsidP="00BD5096">
      <w:pPr>
        <w:pStyle w:val="3"/>
      </w:pPr>
      <w:bookmarkStart w:id="98" w:name="_Toc488256168"/>
      <w:r>
        <w:t>4.2.4</w:t>
      </w:r>
      <w:r w:rsidRPr="006637A1">
        <w:t xml:space="preserve"> </w:t>
      </w:r>
      <w:r w:rsidR="00C93FED">
        <w:t>系统优化管理</w:t>
      </w:r>
      <w:bookmarkEnd w:id="98"/>
    </w:p>
    <w:p w14:paraId="625877D8" w14:textId="77777777" w:rsidR="004C119F" w:rsidRDefault="004C119F" w:rsidP="004C119F"/>
    <w:p w14:paraId="0C44A9DF" w14:textId="11794365" w:rsidR="004C119F" w:rsidRDefault="00362BEC" w:rsidP="004C119F">
      <w:pPr>
        <w:pStyle w:val="1"/>
        <w:rPr>
          <w:rFonts w:ascii="Times New Roman" w:hAnsi="Times New Roman" w:cs="Times New Roman"/>
        </w:rPr>
      </w:pPr>
      <w:bookmarkStart w:id="99" w:name="_Toc488256169"/>
      <w:r>
        <w:rPr>
          <w:rFonts w:ascii="Times New Roman" w:hAnsi="Times New Roman" w:cs="Times New Roman"/>
        </w:rPr>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99"/>
    </w:p>
    <w:p w14:paraId="5F6AFA75" w14:textId="7F5F8467" w:rsidR="00F7305C" w:rsidRPr="00B87EE1" w:rsidRDefault="00F7305C" w:rsidP="00F7305C">
      <w:pPr>
        <w:pStyle w:val="2"/>
      </w:pPr>
      <w:bookmarkStart w:id="100" w:name="_Toc488256170"/>
      <w:r>
        <w:t>5</w:t>
      </w:r>
      <w:r w:rsidRPr="00B87EE1">
        <w:t xml:space="preserve">.1 </w:t>
      </w:r>
      <w:r w:rsidR="006C4433">
        <w:t>系统</w:t>
      </w:r>
      <w:r w:rsidR="007F573E">
        <w:t>结构</w:t>
      </w:r>
      <w:r w:rsidR="006C4433">
        <w:t>图</w:t>
      </w:r>
      <w:bookmarkEnd w:id="100"/>
    </w:p>
    <w:p w14:paraId="40F561A1" w14:textId="5BC4A263" w:rsidR="00492CC0" w:rsidRPr="00B87EE1" w:rsidRDefault="00492CC0" w:rsidP="00492CC0">
      <w:pPr>
        <w:pStyle w:val="2"/>
      </w:pPr>
      <w:bookmarkStart w:id="101" w:name="_Toc488256171"/>
      <w:r>
        <w:t>5.2</w:t>
      </w:r>
      <w:r w:rsidRPr="00B87EE1">
        <w:t xml:space="preserve"> </w:t>
      </w:r>
      <w:r>
        <w:t>系统</w:t>
      </w:r>
      <w:r w:rsidR="0075350E">
        <w:t>框架设计</w:t>
      </w:r>
      <w:bookmarkEnd w:id="101"/>
    </w:p>
    <w:p w14:paraId="137E745C" w14:textId="107D8116" w:rsidR="00142390" w:rsidRPr="00B87EE1" w:rsidRDefault="00142390" w:rsidP="00142390">
      <w:pPr>
        <w:pStyle w:val="2"/>
      </w:pPr>
      <w:bookmarkStart w:id="102" w:name="_Toc488256172"/>
      <w:r>
        <w:t>5</w:t>
      </w:r>
      <w:r w:rsidR="00901C5A">
        <w:t>.3</w:t>
      </w:r>
      <w:r w:rsidRPr="00B87EE1">
        <w:t xml:space="preserve"> </w:t>
      </w:r>
      <w:r w:rsidR="006C56E9">
        <w:t>类图设计</w:t>
      </w:r>
      <w:bookmarkEnd w:id="102"/>
    </w:p>
    <w:p w14:paraId="63EA651E" w14:textId="39ED1021" w:rsidR="00F7305C" w:rsidRPr="00F7305C" w:rsidRDefault="004D07A7" w:rsidP="00BA41EC">
      <w:pPr>
        <w:pStyle w:val="2"/>
      </w:pPr>
      <w:bookmarkStart w:id="103" w:name="_Toc488256173"/>
      <w:r>
        <w:t>5</w:t>
      </w:r>
      <w:r w:rsidR="009D7AB5">
        <w:t>.4</w:t>
      </w:r>
      <w:r w:rsidRPr="00B87EE1">
        <w:t xml:space="preserve"> </w:t>
      </w:r>
      <w:r w:rsidR="00D34183">
        <w:t>流程</w:t>
      </w:r>
      <w:r>
        <w:t>设计</w:t>
      </w:r>
      <w:bookmarkEnd w:id="103"/>
    </w:p>
    <w:p w14:paraId="265C31BE" w14:textId="2A2CFBB4" w:rsidR="00BA41EC" w:rsidRDefault="00BA41EC" w:rsidP="00BA41EC">
      <w:pPr>
        <w:pStyle w:val="3"/>
      </w:pPr>
      <w:bookmarkStart w:id="104" w:name="_Toc488256174"/>
      <w:r>
        <w:t>5.4</w:t>
      </w:r>
      <w:r w:rsidRPr="006637A1">
        <w:t xml:space="preserve">.1 </w:t>
      </w:r>
      <w:r w:rsidR="00DD747A">
        <w:t>系统总流程设计</w:t>
      </w:r>
      <w:bookmarkEnd w:id="104"/>
    </w:p>
    <w:p w14:paraId="61C42408" w14:textId="37669439" w:rsidR="008B2918" w:rsidRPr="006637A1" w:rsidRDefault="008B2918" w:rsidP="008B2918">
      <w:pPr>
        <w:pStyle w:val="3"/>
      </w:pPr>
      <w:bookmarkStart w:id="105" w:name="_Toc488256175"/>
      <w:r>
        <w:t>5.4</w:t>
      </w:r>
      <w:r w:rsidR="007E4F1D">
        <w:t>.2</w:t>
      </w:r>
      <w:r w:rsidRPr="006637A1">
        <w:t xml:space="preserve"> </w:t>
      </w:r>
      <w:r w:rsidR="005F1432">
        <w:t>交互适配</w:t>
      </w:r>
      <w:r>
        <w:t>流程设计</w:t>
      </w:r>
      <w:bookmarkEnd w:id="105"/>
    </w:p>
    <w:p w14:paraId="3CA73E44" w14:textId="18393F1E" w:rsidR="008B2918" w:rsidRPr="006637A1" w:rsidRDefault="008B2918" w:rsidP="008B2918">
      <w:pPr>
        <w:pStyle w:val="3"/>
      </w:pPr>
      <w:bookmarkStart w:id="106" w:name="_Toc488256176"/>
      <w:r>
        <w:t>5.4</w:t>
      </w:r>
      <w:r w:rsidR="00236A21">
        <w:t>.3</w:t>
      </w:r>
      <w:r w:rsidRPr="006637A1">
        <w:t xml:space="preserve"> </w:t>
      </w:r>
      <w:r w:rsidR="005F1432">
        <w:t>会话持久化管理</w:t>
      </w:r>
      <w:r>
        <w:t>流程设计</w:t>
      </w:r>
      <w:bookmarkEnd w:id="106"/>
    </w:p>
    <w:p w14:paraId="770C9E1A" w14:textId="52A36C8D" w:rsidR="008B2918" w:rsidRPr="006637A1" w:rsidRDefault="008B2918" w:rsidP="008B2918">
      <w:pPr>
        <w:pStyle w:val="3"/>
      </w:pPr>
      <w:bookmarkStart w:id="107" w:name="_Toc488256177"/>
      <w:r>
        <w:t>5.4</w:t>
      </w:r>
      <w:r w:rsidR="0099077E">
        <w:t>.4</w:t>
      </w:r>
      <w:r w:rsidRPr="006637A1">
        <w:t xml:space="preserve"> </w:t>
      </w:r>
      <w:r w:rsidR="00B12EAC">
        <w:t>本地缓存</w:t>
      </w:r>
      <w:r>
        <w:t>流程设计</w:t>
      </w:r>
      <w:bookmarkEnd w:id="107"/>
    </w:p>
    <w:p w14:paraId="48A541CF" w14:textId="67DA5CE6" w:rsidR="007E4F1D" w:rsidRPr="006637A1" w:rsidRDefault="007E4F1D" w:rsidP="007E4F1D">
      <w:pPr>
        <w:pStyle w:val="3"/>
      </w:pPr>
      <w:bookmarkStart w:id="108" w:name="_Toc488256178"/>
      <w:r>
        <w:t>5.4</w:t>
      </w:r>
      <w:r w:rsidR="002126C0">
        <w:t>.5</w:t>
      </w:r>
      <w:r w:rsidRPr="006637A1">
        <w:t xml:space="preserve"> </w:t>
      </w:r>
      <w:r w:rsidR="00DB521F">
        <w:t>系统</w:t>
      </w:r>
      <w:r w:rsidR="004A7A87">
        <w:t>优化</w:t>
      </w:r>
      <w:r>
        <w:t>流程设计</w:t>
      </w:r>
      <w:bookmarkEnd w:id="108"/>
    </w:p>
    <w:p w14:paraId="4D4C4BC8" w14:textId="70D40C86" w:rsidR="00A15489" w:rsidRPr="00F7305C" w:rsidRDefault="00A15489" w:rsidP="00A15489">
      <w:pPr>
        <w:pStyle w:val="2"/>
      </w:pPr>
      <w:bookmarkStart w:id="109" w:name="_Toc488256179"/>
      <w:r>
        <w:t>5.4</w:t>
      </w:r>
      <w:r w:rsidRPr="00B87EE1">
        <w:t xml:space="preserve"> </w:t>
      </w:r>
      <w:r>
        <w:t>系统接口设计</w:t>
      </w:r>
      <w:bookmarkEnd w:id="109"/>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2B87DDA9" w:rsidR="005E189E" w:rsidRDefault="005E189E" w:rsidP="005E189E">
      <w:pPr>
        <w:pStyle w:val="1"/>
        <w:rPr>
          <w:rFonts w:ascii="Times New Roman" w:hAnsi="Times New Roman" w:cs="Times New Roman"/>
        </w:rPr>
      </w:pPr>
      <w:bookmarkStart w:id="110" w:name="_Toc488256180"/>
      <w:r>
        <w:rPr>
          <w:rFonts w:ascii="Times New Roman" w:hAnsi="Times New Roman" w:cs="Times New Roman"/>
        </w:rPr>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10"/>
    </w:p>
    <w:p w14:paraId="7410E131" w14:textId="77777777" w:rsidR="003C29CC" w:rsidRDefault="003C29CC" w:rsidP="003C29CC"/>
    <w:p w14:paraId="6A4C56CC" w14:textId="4B496505" w:rsidR="003C29CC" w:rsidRPr="00B87EE1" w:rsidRDefault="003C29CC" w:rsidP="003C29CC">
      <w:pPr>
        <w:pStyle w:val="1"/>
        <w:rPr>
          <w:rFonts w:ascii="Times New Roman" w:hAnsi="Times New Roman" w:cs="Times New Roman"/>
        </w:rPr>
      </w:pPr>
      <w:bookmarkStart w:id="111" w:name="_Toc488256181"/>
      <w:r>
        <w:rPr>
          <w:rFonts w:ascii="Times New Roman" w:hAnsi="Times New Roman" w:cs="Times New Roman"/>
        </w:rPr>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11"/>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1"/>
        <w:rPr>
          <w:rFonts w:ascii="Times New Roman" w:hAnsi="Times New Roman" w:cs="Times New Roman"/>
        </w:rPr>
      </w:pPr>
      <w:bookmarkStart w:id="112" w:name="_Toc488256182"/>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2"/>
    </w:p>
    <w:p w14:paraId="462B97F0" w14:textId="25CA34C3" w:rsidR="0032102F" w:rsidRPr="00B87EE1" w:rsidRDefault="009B2B17" w:rsidP="00601935">
      <w:pPr>
        <w:pStyle w:val="2"/>
      </w:pPr>
      <w:bookmarkStart w:id="113" w:name="_Toc488256183"/>
      <w:r>
        <w:t>7</w:t>
      </w:r>
      <w:r w:rsidR="0032102F" w:rsidRPr="00B87EE1">
        <w:t xml:space="preserve">.1 </w:t>
      </w:r>
      <w:r w:rsidR="0032102F" w:rsidRPr="00B87EE1">
        <w:t>总结</w:t>
      </w:r>
      <w:bookmarkEnd w:id="113"/>
    </w:p>
    <w:p w14:paraId="39247596" w14:textId="48652EF5" w:rsidR="0032102F" w:rsidRPr="00B87EE1" w:rsidRDefault="00D14E61" w:rsidP="00601935">
      <w:pPr>
        <w:pStyle w:val="2"/>
      </w:pPr>
      <w:bookmarkStart w:id="114" w:name="_Toc488256184"/>
      <w:r>
        <w:t>7</w:t>
      </w:r>
      <w:r w:rsidR="0032102F" w:rsidRPr="00B87EE1">
        <w:t xml:space="preserve">.2 </w:t>
      </w:r>
      <w:r w:rsidR="0032102F" w:rsidRPr="00B87EE1">
        <w:t>展望</w:t>
      </w:r>
      <w:bookmarkEnd w:id="114"/>
    </w:p>
    <w:p w14:paraId="023B6A25" w14:textId="77777777" w:rsidR="00CF36F8" w:rsidRPr="00B87EE1" w:rsidRDefault="00CF36F8" w:rsidP="00B87EE1">
      <w:pPr>
        <w:pStyle w:val="1"/>
        <w:rPr>
          <w:rFonts w:ascii="Times New Roman" w:hAnsi="Times New Roman" w:cs="Times New Roman"/>
        </w:rPr>
      </w:pPr>
      <w:bookmarkStart w:id="115" w:name="_Toc420959894"/>
      <w:bookmarkStart w:id="116" w:name="_Toc421026958"/>
      <w:bookmarkStart w:id="117" w:name="_Toc421230625"/>
      <w:bookmarkStart w:id="118" w:name="_Toc488256185"/>
      <w:r w:rsidRPr="00B87EE1">
        <w:rPr>
          <w:rFonts w:ascii="Times New Roman" w:hAnsi="Times New Roman" w:cs="Times New Roman"/>
        </w:rPr>
        <w:t>参考文献</w:t>
      </w:r>
      <w:bookmarkEnd w:id="115"/>
      <w:bookmarkEnd w:id="116"/>
      <w:bookmarkEnd w:id="117"/>
      <w:bookmarkEnd w:id="118"/>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19" w:name="_Toc420959893"/>
      <w:bookmarkStart w:id="120" w:name="_Toc421026957"/>
      <w:bookmarkStart w:id="121" w:name="_Toc421230624"/>
      <w:bookmarkStart w:id="122" w:name="_Toc488256186"/>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19"/>
      <w:bookmarkEnd w:id="120"/>
      <w:bookmarkEnd w:id="121"/>
      <w:bookmarkEnd w:id="122"/>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7"/>
      <w:footerReference w:type="first" r:id="rId28"/>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JY0225" w:date="2017-07-18T22:03:00Z" w:initials="J">
    <w:p w14:paraId="0A6AD794" w14:textId="7F1FD24D" w:rsidR="00EB4884" w:rsidRDefault="00EB4884">
      <w:pPr>
        <w:pStyle w:val="ad"/>
      </w:pPr>
      <w:r>
        <w:rPr>
          <w:rStyle w:val="af"/>
        </w:rPr>
        <w:annotationRef/>
      </w:r>
      <w:r>
        <w:rPr>
          <w:rFonts w:hint="eastAsia"/>
        </w:rPr>
        <w:t>关于前期的工作</w:t>
      </w:r>
    </w:p>
  </w:comment>
  <w:comment w:id="46" w:author="JY0225" w:date="2017-07-19T09:32:00Z" w:initials="J">
    <w:p w14:paraId="2C38DA7D" w14:textId="13BD8451" w:rsidR="00EB4884" w:rsidRDefault="00EB4884">
      <w:pPr>
        <w:pStyle w:val="ad"/>
      </w:pPr>
      <w:r>
        <w:rPr>
          <w:rStyle w:val="af"/>
        </w:rPr>
        <w:annotationRef/>
      </w:r>
      <w:r>
        <w:rPr>
          <w:rFonts w:hint="eastAsia"/>
        </w:rPr>
        <w:t>以卜瑞祺的论文作为参考文献</w:t>
      </w:r>
    </w:p>
  </w:comment>
  <w:comment w:id="47" w:author="JY0225" w:date="2017-07-19T10:27:00Z" w:initials="J">
    <w:p w14:paraId="59FE5772" w14:textId="17789392" w:rsidR="00EB4884" w:rsidRDefault="00EB4884">
      <w:pPr>
        <w:pStyle w:val="ad"/>
      </w:pPr>
      <w:r>
        <w:rPr>
          <w:rStyle w:val="af"/>
        </w:rPr>
        <w:annotationRef/>
      </w:r>
      <w:r>
        <w:rPr>
          <w:rFonts w:hint="eastAsia"/>
        </w:rPr>
        <w:t>安全性</w:t>
      </w:r>
    </w:p>
  </w:comment>
  <w:comment w:id="48" w:author="JY0225" w:date="2017-07-19T10:27:00Z" w:initials="J">
    <w:p w14:paraId="12967C63" w14:textId="050F0F5B" w:rsidR="00EB4884" w:rsidRDefault="00EB4884">
      <w:pPr>
        <w:pStyle w:val="ad"/>
      </w:pPr>
      <w:r>
        <w:rPr>
          <w:rStyle w:val="af"/>
        </w:rPr>
        <w:annotationRef/>
      </w:r>
      <w:r>
        <w:rPr>
          <w:rFonts w:hint="eastAsia"/>
        </w:rPr>
        <w:t>网络稳定性</w:t>
      </w:r>
    </w:p>
  </w:comment>
  <w:comment w:id="49" w:author="JY0225" w:date="2017-07-19T10:27:00Z" w:initials="J">
    <w:p w14:paraId="2D5FDDED" w14:textId="0DF3D712" w:rsidR="00EB4884" w:rsidRDefault="00EB4884">
      <w:pPr>
        <w:pStyle w:val="ad"/>
      </w:pPr>
      <w:r>
        <w:rPr>
          <w:rStyle w:val="af"/>
        </w:rPr>
        <w:annotationRef/>
      </w:r>
      <w:r>
        <w:rPr>
          <w:rFonts w:hint="eastAsia"/>
        </w:rPr>
        <w:t>数据冗余性和本地缓存</w:t>
      </w:r>
    </w:p>
  </w:comment>
  <w:comment w:id="50" w:author="JY0225" w:date="2017-07-19T10:39:00Z" w:initials="J">
    <w:p w14:paraId="694348F4" w14:textId="2DE3B62E" w:rsidR="00EB4884" w:rsidRDefault="00EB4884">
      <w:pPr>
        <w:pStyle w:val="ad"/>
      </w:pPr>
      <w:r>
        <w:rPr>
          <w:rStyle w:val="af"/>
        </w:rPr>
        <w:annotationRef/>
      </w:r>
      <w:r>
        <w:rPr>
          <w:rFonts w:hint="eastAsia"/>
        </w:rPr>
        <w:t>多平台性</w:t>
      </w:r>
    </w:p>
  </w:comment>
  <w:comment w:id="51" w:author="JY0225" w:date="2017-07-19T21:39:00Z" w:initials="J">
    <w:p w14:paraId="33AA247F" w14:textId="7A855E64" w:rsidR="000879DD" w:rsidRDefault="000879DD">
      <w:pPr>
        <w:pStyle w:val="ad"/>
      </w:pPr>
      <w:r>
        <w:rPr>
          <w:rStyle w:val="af"/>
        </w:rPr>
        <w:annotationRef/>
      </w:r>
      <w:r>
        <w:rPr>
          <w:rFonts w:hint="eastAsia"/>
        </w:rPr>
        <w:t>加密方式</w:t>
      </w:r>
    </w:p>
  </w:comment>
  <w:comment w:id="52" w:author="JY0225" w:date="2017-07-19T21:39:00Z" w:initials="J">
    <w:p w14:paraId="2F1FFB32" w14:textId="2E9291DF" w:rsidR="000879DD" w:rsidRDefault="000879DD">
      <w:pPr>
        <w:pStyle w:val="ad"/>
      </w:pPr>
      <w:r>
        <w:rPr>
          <w:rStyle w:val="af"/>
        </w:rPr>
        <w:annotationRef/>
      </w:r>
      <w:r>
        <w:rPr>
          <w:rFonts w:hint="eastAsia"/>
        </w:rPr>
        <w:t>数据冗余处理</w:t>
      </w:r>
    </w:p>
  </w:comment>
  <w:comment w:id="53" w:author="JY0225" w:date="2017-07-19T21:57:00Z" w:initials="J">
    <w:p w14:paraId="3D74ED22" w14:textId="08C9FE2F" w:rsidR="00A24C13" w:rsidRDefault="00A24C13">
      <w:pPr>
        <w:pStyle w:val="ad"/>
      </w:pPr>
      <w:r>
        <w:rPr>
          <w:rStyle w:val="af"/>
        </w:rPr>
        <w:annotationRef/>
      </w:r>
      <w:r>
        <w:rPr>
          <w:rFonts w:hint="eastAsia"/>
        </w:rPr>
        <w:t>断点续传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2F1FFB32" w15:done="0"/>
  <w15:commentEx w15:paraId="3D74ED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54E4D" w14:textId="77777777" w:rsidR="007B6C3B" w:rsidRDefault="007B6C3B" w:rsidP="0041428B">
      <w:r>
        <w:separator/>
      </w:r>
    </w:p>
  </w:endnote>
  <w:endnote w:type="continuationSeparator" w:id="0">
    <w:p w14:paraId="220F39AF" w14:textId="77777777" w:rsidR="007B6C3B" w:rsidRDefault="007B6C3B"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Content>
      <w:p w14:paraId="27E4BFF4" w14:textId="01AEAFEF" w:rsidR="00EB4884" w:rsidRDefault="00EB4884">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EB4884" w:rsidRDefault="00EB4884">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Content>
      <w:p w14:paraId="1A0F194C" w14:textId="6F060AAD" w:rsidR="00EB4884" w:rsidRDefault="00EB4884">
        <w:pPr>
          <w:pStyle w:val="a7"/>
          <w:ind w:firstLine="480"/>
          <w:jc w:val="center"/>
        </w:pPr>
        <w:r>
          <w:fldChar w:fldCharType="begin"/>
        </w:r>
        <w:r>
          <w:instrText>PAGE   \* MERGEFORMAT</w:instrText>
        </w:r>
        <w:r>
          <w:fldChar w:fldCharType="separate"/>
        </w:r>
        <w:r w:rsidR="00A24C13" w:rsidRPr="00A24C13">
          <w:rPr>
            <w:noProof/>
            <w:lang w:val="zh-CN"/>
          </w:rPr>
          <w:t>11</w:t>
        </w:r>
        <w:r>
          <w:fldChar w:fldCharType="end"/>
        </w:r>
      </w:p>
    </w:sdtContent>
  </w:sdt>
  <w:p w14:paraId="355A8E7C" w14:textId="7DD048B1" w:rsidR="00EB4884" w:rsidRDefault="00EB4884">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Content>
      <w:p w14:paraId="3B6FDD64" w14:textId="7E9F3C46" w:rsidR="00EB4884" w:rsidRDefault="00EB4884">
        <w:pPr>
          <w:pStyle w:val="a7"/>
          <w:ind w:firstLine="480"/>
          <w:jc w:val="center"/>
        </w:pPr>
        <w:r>
          <w:fldChar w:fldCharType="begin"/>
        </w:r>
        <w:r>
          <w:instrText>PAGE   \* MERGEFORMAT</w:instrText>
        </w:r>
        <w:r>
          <w:fldChar w:fldCharType="separate"/>
        </w:r>
        <w:r w:rsidR="00A24C13" w:rsidRPr="00A24C13">
          <w:rPr>
            <w:noProof/>
            <w:lang w:val="zh-CN"/>
          </w:rPr>
          <w:t>1</w:t>
        </w:r>
        <w:r>
          <w:fldChar w:fldCharType="end"/>
        </w:r>
      </w:p>
    </w:sdtContent>
  </w:sdt>
  <w:p w14:paraId="4D8D0A1D" w14:textId="77777777" w:rsidR="00EB4884" w:rsidRDefault="00EB4884">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Content>
      <w:p w14:paraId="37477612" w14:textId="1660B31A" w:rsidR="00EB4884" w:rsidRDefault="00EB4884">
        <w:pPr>
          <w:pStyle w:val="a7"/>
          <w:ind w:firstLine="480"/>
          <w:jc w:val="center"/>
        </w:pPr>
        <w:r>
          <w:t>2</w:t>
        </w:r>
      </w:p>
    </w:sdtContent>
  </w:sdt>
  <w:p w14:paraId="1A84CF70" w14:textId="77777777" w:rsidR="00EB4884" w:rsidRDefault="00EB4884">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Content>
      <w:p w14:paraId="3F7A8E9E" w14:textId="769FC090" w:rsidR="00EB4884" w:rsidRDefault="00EB4884">
        <w:pPr>
          <w:pStyle w:val="a7"/>
          <w:ind w:firstLine="480"/>
          <w:jc w:val="center"/>
        </w:pPr>
        <w:r>
          <w:t>4</w:t>
        </w:r>
      </w:p>
    </w:sdtContent>
  </w:sdt>
  <w:p w14:paraId="5BBE29F9" w14:textId="77777777" w:rsidR="00EB4884" w:rsidRDefault="00EB4884">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Content>
      <w:p w14:paraId="5FF89DF3" w14:textId="77777777" w:rsidR="00EB4884" w:rsidRDefault="00EB4884">
        <w:pPr>
          <w:pStyle w:val="a7"/>
          <w:ind w:firstLine="480"/>
          <w:jc w:val="center"/>
        </w:pPr>
        <w:r>
          <w:t>14</w:t>
        </w:r>
      </w:p>
    </w:sdtContent>
  </w:sdt>
  <w:p w14:paraId="5FD05595" w14:textId="77777777" w:rsidR="00EB4884" w:rsidRDefault="00EB4884">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Content>
      <w:p w14:paraId="199D34D5" w14:textId="08BAA112" w:rsidR="00EB4884" w:rsidRDefault="00EB4884">
        <w:pPr>
          <w:pStyle w:val="a7"/>
          <w:ind w:firstLine="480"/>
          <w:jc w:val="center"/>
        </w:pPr>
        <w:r>
          <w:t>53</w:t>
        </w:r>
      </w:p>
    </w:sdtContent>
  </w:sdt>
  <w:p w14:paraId="3F00828E" w14:textId="77777777" w:rsidR="00EB4884" w:rsidRDefault="00EB48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7DA4A" w14:textId="77777777" w:rsidR="007B6C3B" w:rsidRDefault="007B6C3B" w:rsidP="0041428B">
      <w:r>
        <w:separator/>
      </w:r>
    </w:p>
  </w:footnote>
  <w:footnote w:type="continuationSeparator" w:id="0">
    <w:p w14:paraId="79412963" w14:textId="77777777" w:rsidR="007B6C3B" w:rsidRDefault="007B6C3B"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EB4884" w:rsidRPr="0011115E" w:rsidRDefault="00EB4884"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EB4884" w:rsidRPr="003D3BAD" w:rsidRDefault="00EB4884"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EB4884" w:rsidRPr="0011115E" w:rsidRDefault="00EB4884"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EB4884" w:rsidRPr="008C6AFE" w:rsidRDefault="00EB4884"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EB4884" w:rsidRPr="008C6AFE" w:rsidRDefault="00EB4884"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EB4884" w:rsidRPr="008C6AFE" w:rsidRDefault="00EB4884"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EB4884" w:rsidRPr="008C6AFE" w:rsidRDefault="00EB4884"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EB4884" w:rsidRPr="008C6AFE" w:rsidRDefault="00EB4884"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EB4884" w:rsidRPr="008C6AFE" w:rsidRDefault="00EB4884"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EB4884" w:rsidRPr="005B43E0" w:rsidRDefault="00EB4884"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136AA"/>
    <w:rsid w:val="00014073"/>
    <w:rsid w:val="0001543B"/>
    <w:rsid w:val="00016D39"/>
    <w:rsid w:val="00021AB1"/>
    <w:rsid w:val="00024CD4"/>
    <w:rsid w:val="000259A9"/>
    <w:rsid w:val="00026323"/>
    <w:rsid w:val="0003040B"/>
    <w:rsid w:val="00030AAF"/>
    <w:rsid w:val="00033B32"/>
    <w:rsid w:val="00035A8F"/>
    <w:rsid w:val="00035FE0"/>
    <w:rsid w:val="000362B2"/>
    <w:rsid w:val="00037A48"/>
    <w:rsid w:val="00040CF3"/>
    <w:rsid w:val="0004292C"/>
    <w:rsid w:val="00043965"/>
    <w:rsid w:val="00045D05"/>
    <w:rsid w:val="00051414"/>
    <w:rsid w:val="00054FF4"/>
    <w:rsid w:val="000555EB"/>
    <w:rsid w:val="00055B46"/>
    <w:rsid w:val="00060FC4"/>
    <w:rsid w:val="00062EED"/>
    <w:rsid w:val="00063DA3"/>
    <w:rsid w:val="000662F2"/>
    <w:rsid w:val="00066968"/>
    <w:rsid w:val="00066F23"/>
    <w:rsid w:val="00067F7F"/>
    <w:rsid w:val="0007260E"/>
    <w:rsid w:val="00073D35"/>
    <w:rsid w:val="00074AF7"/>
    <w:rsid w:val="00077B35"/>
    <w:rsid w:val="000807A4"/>
    <w:rsid w:val="000813AB"/>
    <w:rsid w:val="00085D96"/>
    <w:rsid w:val="000879DD"/>
    <w:rsid w:val="0009254E"/>
    <w:rsid w:val="00092C1B"/>
    <w:rsid w:val="0009403E"/>
    <w:rsid w:val="00094583"/>
    <w:rsid w:val="0009622A"/>
    <w:rsid w:val="000965CA"/>
    <w:rsid w:val="00097674"/>
    <w:rsid w:val="00097A63"/>
    <w:rsid w:val="00097C3F"/>
    <w:rsid w:val="000A1D24"/>
    <w:rsid w:val="000A1FF0"/>
    <w:rsid w:val="000B0061"/>
    <w:rsid w:val="000B2521"/>
    <w:rsid w:val="000B3C3E"/>
    <w:rsid w:val="000B4434"/>
    <w:rsid w:val="000B4ABF"/>
    <w:rsid w:val="000B6548"/>
    <w:rsid w:val="000B7174"/>
    <w:rsid w:val="000C0AFC"/>
    <w:rsid w:val="000C1A73"/>
    <w:rsid w:val="000C1EA4"/>
    <w:rsid w:val="000C3494"/>
    <w:rsid w:val="000C43E6"/>
    <w:rsid w:val="000C450C"/>
    <w:rsid w:val="000C47EF"/>
    <w:rsid w:val="000C63AF"/>
    <w:rsid w:val="000C6921"/>
    <w:rsid w:val="000D2B2A"/>
    <w:rsid w:val="000D4997"/>
    <w:rsid w:val="000D5716"/>
    <w:rsid w:val="000D6689"/>
    <w:rsid w:val="000E04CF"/>
    <w:rsid w:val="000E09CA"/>
    <w:rsid w:val="000E0B5F"/>
    <w:rsid w:val="000E1593"/>
    <w:rsid w:val="000E16A7"/>
    <w:rsid w:val="000E1E76"/>
    <w:rsid w:val="000E44B5"/>
    <w:rsid w:val="000E4C6C"/>
    <w:rsid w:val="000E5579"/>
    <w:rsid w:val="000F06F7"/>
    <w:rsid w:val="000F2A6D"/>
    <w:rsid w:val="000F53F4"/>
    <w:rsid w:val="00101AA3"/>
    <w:rsid w:val="00103210"/>
    <w:rsid w:val="001043FC"/>
    <w:rsid w:val="001049D8"/>
    <w:rsid w:val="001054A6"/>
    <w:rsid w:val="00105D9B"/>
    <w:rsid w:val="0011115E"/>
    <w:rsid w:val="001127ED"/>
    <w:rsid w:val="00113166"/>
    <w:rsid w:val="00113515"/>
    <w:rsid w:val="00114855"/>
    <w:rsid w:val="0012192F"/>
    <w:rsid w:val="00124127"/>
    <w:rsid w:val="00132DCB"/>
    <w:rsid w:val="00137E26"/>
    <w:rsid w:val="00142332"/>
    <w:rsid w:val="00142390"/>
    <w:rsid w:val="00142D52"/>
    <w:rsid w:val="00147824"/>
    <w:rsid w:val="001478F5"/>
    <w:rsid w:val="00151D84"/>
    <w:rsid w:val="001531E5"/>
    <w:rsid w:val="00153C40"/>
    <w:rsid w:val="001544AF"/>
    <w:rsid w:val="00156501"/>
    <w:rsid w:val="00156D0B"/>
    <w:rsid w:val="00160B10"/>
    <w:rsid w:val="00161C3F"/>
    <w:rsid w:val="001665D1"/>
    <w:rsid w:val="001669A2"/>
    <w:rsid w:val="00167FFC"/>
    <w:rsid w:val="001724BF"/>
    <w:rsid w:val="001736AF"/>
    <w:rsid w:val="00173F70"/>
    <w:rsid w:val="0017413C"/>
    <w:rsid w:val="001777EC"/>
    <w:rsid w:val="00184D6E"/>
    <w:rsid w:val="00186691"/>
    <w:rsid w:val="00193439"/>
    <w:rsid w:val="001935DF"/>
    <w:rsid w:val="00194C50"/>
    <w:rsid w:val="001A127C"/>
    <w:rsid w:val="001A1E24"/>
    <w:rsid w:val="001A272A"/>
    <w:rsid w:val="001A2FBC"/>
    <w:rsid w:val="001A3B05"/>
    <w:rsid w:val="001A507B"/>
    <w:rsid w:val="001A513D"/>
    <w:rsid w:val="001A5784"/>
    <w:rsid w:val="001A6B81"/>
    <w:rsid w:val="001A782A"/>
    <w:rsid w:val="001B0797"/>
    <w:rsid w:val="001B146B"/>
    <w:rsid w:val="001B1D82"/>
    <w:rsid w:val="001B2472"/>
    <w:rsid w:val="001B4624"/>
    <w:rsid w:val="001B47FA"/>
    <w:rsid w:val="001C0819"/>
    <w:rsid w:val="001C0987"/>
    <w:rsid w:val="001C2700"/>
    <w:rsid w:val="001C33F3"/>
    <w:rsid w:val="001C44E8"/>
    <w:rsid w:val="001C5D55"/>
    <w:rsid w:val="001C6B0A"/>
    <w:rsid w:val="001C6F22"/>
    <w:rsid w:val="001D3E87"/>
    <w:rsid w:val="001D7EBB"/>
    <w:rsid w:val="001E073A"/>
    <w:rsid w:val="001E27F5"/>
    <w:rsid w:val="001E2BC4"/>
    <w:rsid w:val="001E47F8"/>
    <w:rsid w:val="001E4933"/>
    <w:rsid w:val="001F0017"/>
    <w:rsid w:val="001F06FD"/>
    <w:rsid w:val="001F1772"/>
    <w:rsid w:val="001F2A6E"/>
    <w:rsid w:val="001F33C0"/>
    <w:rsid w:val="001F3E1E"/>
    <w:rsid w:val="001F5349"/>
    <w:rsid w:val="001F591D"/>
    <w:rsid w:val="00202435"/>
    <w:rsid w:val="0020326D"/>
    <w:rsid w:val="00205CBA"/>
    <w:rsid w:val="00206606"/>
    <w:rsid w:val="00207B1D"/>
    <w:rsid w:val="00207E4D"/>
    <w:rsid w:val="002126C0"/>
    <w:rsid w:val="0021605D"/>
    <w:rsid w:val="00216FE0"/>
    <w:rsid w:val="00217B8A"/>
    <w:rsid w:val="002213CF"/>
    <w:rsid w:val="00221934"/>
    <w:rsid w:val="002222B4"/>
    <w:rsid w:val="00230353"/>
    <w:rsid w:val="00230A7A"/>
    <w:rsid w:val="0023308A"/>
    <w:rsid w:val="00234D5D"/>
    <w:rsid w:val="00234F76"/>
    <w:rsid w:val="00235EEE"/>
    <w:rsid w:val="00236364"/>
    <w:rsid w:val="00236A21"/>
    <w:rsid w:val="00236A5E"/>
    <w:rsid w:val="00240A2F"/>
    <w:rsid w:val="00243159"/>
    <w:rsid w:val="002436BE"/>
    <w:rsid w:val="00245164"/>
    <w:rsid w:val="002460C7"/>
    <w:rsid w:val="002500A3"/>
    <w:rsid w:val="00253323"/>
    <w:rsid w:val="0025469A"/>
    <w:rsid w:val="00255AF5"/>
    <w:rsid w:val="00257E08"/>
    <w:rsid w:val="00261711"/>
    <w:rsid w:val="00262E2A"/>
    <w:rsid w:val="0027003E"/>
    <w:rsid w:val="002702BF"/>
    <w:rsid w:val="00272420"/>
    <w:rsid w:val="0027258D"/>
    <w:rsid w:val="00273980"/>
    <w:rsid w:val="002748BE"/>
    <w:rsid w:val="00274C16"/>
    <w:rsid w:val="00275263"/>
    <w:rsid w:val="0028079F"/>
    <w:rsid w:val="00285ADA"/>
    <w:rsid w:val="00287016"/>
    <w:rsid w:val="00287B82"/>
    <w:rsid w:val="00290921"/>
    <w:rsid w:val="002A3142"/>
    <w:rsid w:val="002A3EB1"/>
    <w:rsid w:val="002A3FC6"/>
    <w:rsid w:val="002A7844"/>
    <w:rsid w:val="002B1309"/>
    <w:rsid w:val="002B1ABF"/>
    <w:rsid w:val="002B3F1F"/>
    <w:rsid w:val="002B5FD8"/>
    <w:rsid w:val="002B7DB1"/>
    <w:rsid w:val="002C2207"/>
    <w:rsid w:val="002C2907"/>
    <w:rsid w:val="002C4AB5"/>
    <w:rsid w:val="002C5483"/>
    <w:rsid w:val="002C67A6"/>
    <w:rsid w:val="002D041C"/>
    <w:rsid w:val="002D1E6B"/>
    <w:rsid w:val="002D230E"/>
    <w:rsid w:val="002D278B"/>
    <w:rsid w:val="002D5FA9"/>
    <w:rsid w:val="002D71DF"/>
    <w:rsid w:val="002D7AD0"/>
    <w:rsid w:val="002E05D1"/>
    <w:rsid w:val="002E10AB"/>
    <w:rsid w:val="002E3864"/>
    <w:rsid w:val="002E3DCB"/>
    <w:rsid w:val="002E45E6"/>
    <w:rsid w:val="002E4CA3"/>
    <w:rsid w:val="002E55A4"/>
    <w:rsid w:val="002E55B7"/>
    <w:rsid w:val="002E79F4"/>
    <w:rsid w:val="002F2561"/>
    <w:rsid w:val="002F4977"/>
    <w:rsid w:val="002F5996"/>
    <w:rsid w:val="002F61B0"/>
    <w:rsid w:val="002F695D"/>
    <w:rsid w:val="00300172"/>
    <w:rsid w:val="003019F8"/>
    <w:rsid w:val="00301EEE"/>
    <w:rsid w:val="00302743"/>
    <w:rsid w:val="003064EA"/>
    <w:rsid w:val="00310C8A"/>
    <w:rsid w:val="00313624"/>
    <w:rsid w:val="00313FF9"/>
    <w:rsid w:val="00316CA2"/>
    <w:rsid w:val="003209FB"/>
    <w:rsid w:val="0032102F"/>
    <w:rsid w:val="003220A5"/>
    <w:rsid w:val="003237DD"/>
    <w:rsid w:val="0032449F"/>
    <w:rsid w:val="003271F6"/>
    <w:rsid w:val="00330471"/>
    <w:rsid w:val="0033094D"/>
    <w:rsid w:val="003319AD"/>
    <w:rsid w:val="00332E7C"/>
    <w:rsid w:val="00336643"/>
    <w:rsid w:val="00337A88"/>
    <w:rsid w:val="00341574"/>
    <w:rsid w:val="00341B37"/>
    <w:rsid w:val="00342409"/>
    <w:rsid w:val="00347DF7"/>
    <w:rsid w:val="003514D3"/>
    <w:rsid w:val="00355673"/>
    <w:rsid w:val="00357101"/>
    <w:rsid w:val="00362BEC"/>
    <w:rsid w:val="00364CF0"/>
    <w:rsid w:val="003658AF"/>
    <w:rsid w:val="003662E9"/>
    <w:rsid w:val="00370BE4"/>
    <w:rsid w:val="003743DB"/>
    <w:rsid w:val="0037568B"/>
    <w:rsid w:val="00375F71"/>
    <w:rsid w:val="00376EB5"/>
    <w:rsid w:val="00383C52"/>
    <w:rsid w:val="0038425F"/>
    <w:rsid w:val="00384525"/>
    <w:rsid w:val="003849F7"/>
    <w:rsid w:val="003858D7"/>
    <w:rsid w:val="00390513"/>
    <w:rsid w:val="00390640"/>
    <w:rsid w:val="003910E0"/>
    <w:rsid w:val="0039176E"/>
    <w:rsid w:val="00391C0D"/>
    <w:rsid w:val="00393E12"/>
    <w:rsid w:val="003943C7"/>
    <w:rsid w:val="0039625F"/>
    <w:rsid w:val="00396DC3"/>
    <w:rsid w:val="003A74EB"/>
    <w:rsid w:val="003A75DB"/>
    <w:rsid w:val="003B2FBA"/>
    <w:rsid w:val="003B3416"/>
    <w:rsid w:val="003B45A0"/>
    <w:rsid w:val="003B651E"/>
    <w:rsid w:val="003B7316"/>
    <w:rsid w:val="003C171A"/>
    <w:rsid w:val="003C29CC"/>
    <w:rsid w:val="003C4052"/>
    <w:rsid w:val="003C79A9"/>
    <w:rsid w:val="003D1446"/>
    <w:rsid w:val="003D18AD"/>
    <w:rsid w:val="003D3BAD"/>
    <w:rsid w:val="003D512A"/>
    <w:rsid w:val="003D5D57"/>
    <w:rsid w:val="003D73E7"/>
    <w:rsid w:val="003D7736"/>
    <w:rsid w:val="003D79A9"/>
    <w:rsid w:val="003D7B7A"/>
    <w:rsid w:val="003D7DC8"/>
    <w:rsid w:val="003E009F"/>
    <w:rsid w:val="003E112B"/>
    <w:rsid w:val="003E46FC"/>
    <w:rsid w:val="003E66ED"/>
    <w:rsid w:val="003E79C3"/>
    <w:rsid w:val="003F26F2"/>
    <w:rsid w:val="003F3A46"/>
    <w:rsid w:val="003F6B4D"/>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47F5"/>
    <w:rsid w:val="00425134"/>
    <w:rsid w:val="004269A0"/>
    <w:rsid w:val="00427CE9"/>
    <w:rsid w:val="004313C1"/>
    <w:rsid w:val="004322F9"/>
    <w:rsid w:val="00434D4D"/>
    <w:rsid w:val="00434F7D"/>
    <w:rsid w:val="00436F1B"/>
    <w:rsid w:val="00437153"/>
    <w:rsid w:val="00437B30"/>
    <w:rsid w:val="004402CC"/>
    <w:rsid w:val="004439E1"/>
    <w:rsid w:val="00444634"/>
    <w:rsid w:val="00447D7B"/>
    <w:rsid w:val="00450A83"/>
    <w:rsid w:val="00452A39"/>
    <w:rsid w:val="00456DAA"/>
    <w:rsid w:val="004570CB"/>
    <w:rsid w:val="00457C73"/>
    <w:rsid w:val="00462065"/>
    <w:rsid w:val="00463F61"/>
    <w:rsid w:val="0046457D"/>
    <w:rsid w:val="00465F85"/>
    <w:rsid w:val="00467455"/>
    <w:rsid w:val="004742EF"/>
    <w:rsid w:val="0047559F"/>
    <w:rsid w:val="00480FA2"/>
    <w:rsid w:val="004850BF"/>
    <w:rsid w:val="00487D87"/>
    <w:rsid w:val="00487E89"/>
    <w:rsid w:val="00492CC0"/>
    <w:rsid w:val="00494910"/>
    <w:rsid w:val="00495346"/>
    <w:rsid w:val="004A03B5"/>
    <w:rsid w:val="004A1604"/>
    <w:rsid w:val="004A2A88"/>
    <w:rsid w:val="004A2B06"/>
    <w:rsid w:val="004A3DA9"/>
    <w:rsid w:val="004A523A"/>
    <w:rsid w:val="004A6372"/>
    <w:rsid w:val="004A7A87"/>
    <w:rsid w:val="004B0417"/>
    <w:rsid w:val="004B04AE"/>
    <w:rsid w:val="004B0A0E"/>
    <w:rsid w:val="004B257E"/>
    <w:rsid w:val="004B3363"/>
    <w:rsid w:val="004B70B5"/>
    <w:rsid w:val="004C119F"/>
    <w:rsid w:val="004C5F8B"/>
    <w:rsid w:val="004C6EF9"/>
    <w:rsid w:val="004D07A7"/>
    <w:rsid w:val="004D1DDF"/>
    <w:rsid w:val="004D47C7"/>
    <w:rsid w:val="004D483F"/>
    <w:rsid w:val="004D4BA0"/>
    <w:rsid w:val="004D57A9"/>
    <w:rsid w:val="004E0177"/>
    <w:rsid w:val="004E0ACF"/>
    <w:rsid w:val="004E13C8"/>
    <w:rsid w:val="004E29C9"/>
    <w:rsid w:val="004E4100"/>
    <w:rsid w:val="004E4A51"/>
    <w:rsid w:val="004F3541"/>
    <w:rsid w:val="004F4745"/>
    <w:rsid w:val="004F4E7D"/>
    <w:rsid w:val="004F5644"/>
    <w:rsid w:val="004F5C9A"/>
    <w:rsid w:val="004F5E10"/>
    <w:rsid w:val="004F60C1"/>
    <w:rsid w:val="004F63D2"/>
    <w:rsid w:val="00500750"/>
    <w:rsid w:val="005049F0"/>
    <w:rsid w:val="00513157"/>
    <w:rsid w:val="005144A7"/>
    <w:rsid w:val="005153E4"/>
    <w:rsid w:val="00515CE6"/>
    <w:rsid w:val="00516A9E"/>
    <w:rsid w:val="005234CE"/>
    <w:rsid w:val="0052644D"/>
    <w:rsid w:val="005264C8"/>
    <w:rsid w:val="005311D5"/>
    <w:rsid w:val="00531401"/>
    <w:rsid w:val="00534127"/>
    <w:rsid w:val="00534A6C"/>
    <w:rsid w:val="005423CC"/>
    <w:rsid w:val="005464F8"/>
    <w:rsid w:val="005510D5"/>
    <w:rsid w:val="00551458"/>
    <w:rsid w:val="00553266"/>
    <w:rsid w:val="00555F3D"/>
    <w:rsid w:val="00557132"/>
    <w:rsid w:val="005578BE"/>
    <w:rsid w:val="0056038D"/>
    <w:rsid w:val="00560C14"/>
    <w:rsid w:val="00562EF3"/>
    <w:rsid w:val="00563B65"/>
    <w:rsid w:val="00565785"/>
    <w:rsid w:val="00565B9D"/>
    <w:rsid w:val="005715D9"/>
    <w:rsid w:val="00571BF5"/>
    <w:rsid w:val="00571C9D"/>
    <w:rsid w:val="0057481B"/>
    <w:rsid w:val="00575F55"/>
    <w:rsid w:val="005779BA"/>
    <w:rsid w:val="005814A9"/>
    <w:rsid w:val="00581566"/>
    <w:rsid w:val="00582425"/>
    <w:rsid w:val="00582BCA"/>
    <w:rsid w:val="00583034"/>
    <w:rsid w:val="0058511D"/>
    <w:rsid w:val="005902A2"/>
    <w:rsid w:val="005946D4"/>
    <w:rsid w:val="005961CD"/>
    <w:rsid w:val="005974A2"/>
    <w:rsid w:val="005977AD"/>
    <w:rsid w:val="005A2B20"/>
    <w:rsid w:val="005A4521"/>
    <w:rsid w:val="005A7E7F"/>
    <w:rsid w:val="005B035D"/>
    <w:rsid w:val="005B2973"/>
    <w:rsid w:val="005B43E0"/>
    <w:rsid w:val="005B5796"/>
    <w:rsid w:val="005B715C"/>
    <w:rsid w:val="005C00C4"/>
    <w:rsid w:val="005C100D"/>
    <w:rsid w:val="005C42E4"/>
    <w:rsid w:val="005C6F24"/>
    <w:rsid w:val="005C6FFF"/>
    <w:rsid w:val="005D1A14"/>
    <w:rsid w:val="005D3DCB"/>
    <w:rsid w:val="005D4455"/>
    <w:rsid w:val="005D6A45"/>
    <w:rsid w:val="005E189E"/>
    <w:rsid w:val="005E499D"/>
    <w:rsid w:val="005E6B54"/>
    <w:rsid w:val="005E723A"/>
    <w:rsid w:val="005E7255"/>
    <w:rsid w:val="005F1432"/>
    <w:rsid w:val="005F1834"/>
    <w:rsid w:val="005F1D0B"/>
    <w:rsid w:val="005F5689"/>
    <w:rsid w:val="005F5987"/>
    <w:rsid w:val="005F6EA6"/>
    <w:rsid w:val="00601452"/>
    <w:rsid w:val="00601935"/>
    <w:rsid w:val="00602398"/>
    <w:rsid w:val="0060434F"/>
    <w:rsid w:val="00604F91"/>
    <w:rsid w:val="00605A3E"/>
    <w:rsid w:val="00605CE4"/>
    <w:rsid w:val="00605F11"/>
    <w:rsid w:val="00606664"/>
    <w:rsid w:val="00607D7E"/>
    <w:rsid w:val="00610BA7"/>
    <w:rsid w:val="006143FE"/>
    <w:rsid w:val="00621823"/>
    <w:rsid w:val="00624A0A"/>
    <w:rsid w:val="00625525"/>
    <w:rsid w:val="0062626A"/>
    <w:rsid w:val="00626290"/>
    <w:rsid w:val="006273CF"/>
    <w:rsid w:val="00627C77"/>
    <w:rsid w:val="00630DDD"/>
    <w:rsid w:val="00632DA6"/>
    <w:rsid w:val="00633ED6"/>
    <w:rsid w:val="006366C1"/>
    <w:rsid w:val="00637D21"/>
    <w:rsid w:val="00643AA6"/>
    <w:rsid w:val="00646AB8"/>
    <w:rsid w:val="006479F2"/>
    <w:rsid w:val="00650F6F"/>
    <w:rsid w:val="00655CBE"/>
    <w:rsid w:val="0065632E"/>
    <w:rsid w:val="00656CE1"/>
    <w:rsid w:val="00657AB5"/>
    <w:rsid w:val="006608A5"/>
    <w:rsid w:val="00660CC0"/>
    <w:rsid w:val="006637A1"/>
    <w:rsid w:val="006640EF"/>
    <w:rsid w:val="00664630"/>
    <w:rsid w:val="00664974"/>
    <w:rsid w:val="0066735C"/>
    <w:rsid w:val="00667E52"/>
    <w:rsid w:val="00670A35"/>
    <w:rsid w:val="0067137E"/>
    <w:rsid w:val="00671803"/>
    <w:rsid w:val="00672FC1"/>
    <w:rsid w:val="00673F71"/>
    <w:rsid w:val="00677777"/>
    <w:rsid w:val="0068155F"/>
    <w:rsid w:val="00681ACE"/>
    <w:rsid w:val="00683140"/>
    <w:rsid w:val="006836CA"/>
    <w:rsid w:val="00685F64"/>
    <w:rsid w:val="00691701"/>
    <w:rsid w:val="00692416"/>
    <w:rsid w:val="00692B4C"/>
    <w:rsid w:val="006935B5"/>
    <w:rsid w:val="00694B0A"/>
    <w:rsid w:val="00694B23"/>
    <w:rsid w:val="0069541C"/>
    <w:rsid w:val="00696A52"/>
    <w:rsid w:val="006A1D79"/>
    <w:rsid w:val="006A2B6E"/>
    <w:rsid w:val="006A3B7E"/>
    <w:rsid w:val="006A4835"/>
    <w:rsid w:val="006A6548"/>
    <w:rsid w:val="006A6853"/>
    <w:rsid w:val="006B0018"/>
    <w:rsid w:val="006B1310"/>
    <w:rsid w:val="006B1C33"/>
    <w:rsid w:val="006B2136"/>
    <w:rsid w:val="006B252C"/>
    <w:rsid w:val="006B5587"/>
    <w:rsid w:val="006B5A46"/>
    <w:rsid w:val="006B798E"/>
    <w:rsid w:val="006B7E36"/>
    <w:rsid w:val="006B7F25"/>
    <w:rsid w:val="006C4064"/>
    <w:rsid w:val="006C4433"/>
    <w:rsid w:val="006C44FB"/>
    <w:rsid w:val="006C56E9"/>
    <w:rsid w:val="006C66FB"/>
    <w:rsid w:val="006C7828"/>
    <w:rsid w:val="006D068C"/>
    <w:rsid w:val="006D1515"/>
    <w:rsid w:val="006D22CF"/>
    <w:rsid w:val="006D3590"/>
    <w:rsid w:val="006E0564"/>
    <w:rsid w:val="006E1C19"/>
    <w:rsid w:val="006E2431"/>
    <w:rsid w:val="006E4A9A"/>
    <w:rsid w:val="006F40B6"/>
    <w:rsid w:val="006F5284"/>
    <w:rsid w:val="006F5A04"/>
    <w:rsid w:val="006F6E91"/>
    <w:rsid w:val="006F6F75"/>
    <w:rsid w:val="007003BD"/>
    <w:rsid w:val="00702F2A"/>
    <w:rsid w:val="0070431B"/>
    <w:rsid w:val="00704C53"/>
    <w:rsid w:val="00705565"/>
    <w:rsid w:val="007058F7"/>
    <w:rsid w:val="00711302"/>
    <w:rsid w:val="00716FC7"/>
    <w:rsid w:val="0071737C"/>
    <w:rsid w:val="00717661"/>
    <w:rsid w:val="007178A9"/>
    <w:rsid w:val="00720FAE"/>
    <w:rsid w:val="007227F5"/>
    <w:rsid w:val="00722F55"/>
    <w:rsid w:val="0072476B"/>
    <w:rsid w:val="00724F1A"/>
    <w:rsid w:val="00726C19"/>
    <w:rsid w:val="007300BA"/>
    <w:rsid w:val="007317CE"/>
    <w:rsid w:val="00734F2A"/>
    <w:rsid w:val="00735E50"/>
    <w:rsid w:val="007430CE"/>
    <w:rsid w:val="007452B4"/>
    <w:rsid w:val="007463CD"/>
    <w:rsid w:val="00747F6B"/>
    <w:rsid w:val="007527DE"/>
    <w:rsid w:val="007531B1"/>
    <w:rsid w:val="0075350E"/>
    <w:rsid w:val="00754AB3"/>
    <w:rsid w:val="007556A4"/>
    <w:rsid w:val="00757AF8"/>
    <w:rsid w:val="00757FBA"/>
    <w:rsid w:val="00760D74"/>
    <w:rsid w:val="00761C37"/>
    <w:rsid w:val="00763099"/>
    <w:rsid w:val="0076768F"/>
    <w:rsid w:val="0076773F"/>
    <w:rsid w:val="00767A6A"/>
    <w:rsid w:val="0077040E"/>
    <w:rsid w:val="0077082D"/>
    <w:rsid w:val="007713AE"/>
    <w:rsid w:val="0077381A"/>
    <w:rsid w:val="0077635A"/>
    <w:rsid w:val="0078007A"/>
    <w:rsid w:val="0078247A"/>
    <w:rsid w:val="007825C2"/>
    <w:rsid w:val="00787FD8"/>
    <w:rsid w:val="007901B0"/>
    <w:rsid w:val="00791321"/>
    <w:rsid w:val="00791DF2"/>
    <w:rsid w:val="0079309F"/>
    <w:rsid w:val="007A1CCE"/>
    <w:rsid w:val="007A202E"/>
    <w:rsid w:val="007A4CF2"/>
    <w:rsid w:val="007A6595"/>
    <w:rsid w:val="007B00D5"/>
    <w:rsid w:val="007B1910"/>
    <w:rsid w:val="007B1C83"/>
    <w:rsid w:val="007B2620"/>
    <w:rsid w:val="007B385C"/>
    <w:rsid w:val="007B5361"/>
    <w:rsid w:val="007B6C3B"/>
    <w:rsid w:val="007C1761"/>
    <w:rsid w:val="007C76A5"/>
    <w:rsid w:val="007D34E6"/>
    <w:rsid w:val="007D46EC"/>
    <w:rsid w:val="007D7684"/>
    <w:rsid w:val="007E089E"/>
    <w:rsid w:val="007E16FC"/>
    <w:rsid w:val="007E185A"/>
    <w:rsid w:val="007E1A3A"/>
    <w:rsid w:val="007E480A"/>
    <w:rsid w:val="007E4F1D"/>
    <w:rsid w:val="007E52A6"/>
    <w:rsid w:val="007E570B"/>
    <w:rsid w:val="007E5A9B"/>
    <w:rsid w:val="007E763E"/>
    <w:rsid w:val="007F28BE"/>
    <w:rsid w:val="007F4241"/>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24067"/>
    <w:rsid w:val="00824972"/>
    <w:rsid w:val="00825A66"/>
    <w:rsid w:val="008273D7"/>
    <w:rsid w:val="00832523"/>
    <w:rsid w:val="008345B5"/>
    <w:rsid w:val="00834B4C"/>
    <w:rsid w:val="00836584"/>
    <w:rsid w:val="00837ACB"/>
    <w:rsid w:val="008405CC"/>
    <w:rsid w:val="00842503"/>
    <w:rsid w:val="00842DE9"/>
    <w:rsid w:val="008432E7"/>
    <w:rsid w:val="00843C9E"/>
    <w:rsid w:val="0084618E"/>
    <w:rsid w:val="008476DF"/>
    <w:rsid w:val="00847760"/>
    <w:rsid w:val="00855AD1"/>
    <w:rsid w:val="0085764A"/>
    <w:rsid w:val="00861EE1"/>
    <w:rsid w:val="008620B8"/>
    <w:rsid w:val="00862CD3"/>
    <w:rsid w:val="008645AD"/>
    <w:rsid w:val="00864F72"/>
    <w:rsid w:val="008658C2"/>
    <w:rsid w:val="00865F35"/>
    <w:rsid w:val="00871569"/>
    <w:rsid w:val="00871E0F"/>
    <w:rsid w:val="00872086"/>
    <w:rsid w:val="00872BF6"/>
    <w:rsid w:val="00873E16"/>
    <w:rsid w:val="0087615D"/>
    <w:rsid w:val="00876293"/>
    <w:rsid w:val="00877756"/>
    <w:rsid w:val="00877F3F"/>
    <w:rsid w:val="0088020A"/>
    <w:rsid w:val="00884722"/>
    <w:rsid w:val="00884782"/>
    <w:rsid w:val="008848E7"/>
    <w:rsid w:val="00886AC9"/>
    <w:rsid w:val="00887FED"/>
    <w:rsid w:val="00890787"/>
    <w:rsid w:val="00891270"/>
    <w:rsid w:val="0089177D"/>
    <w:rsid w:val="008925B5"/>
    <w:rsid w:val="00893443"/>
    <w:rsid w:val="00893609"/>
    <w:rsid w:val="008937CC"/>
    <w:rsid w:val="00893CF8"/>
    <w:rsid w:val="00895675"/>
    <w:rsid w:val="008A070D"/>
    <w:rsid w:val="008A0F3C"/>
    <w:rsid w:val="008A16BD"/>
    <w:rsid w:val="008A38B0"/>
    <w:rsid w:val="008A498D"/>
    <w:rsid w:val="008A5609"/>
    <w:rsid w:val="008A5788"/>
    <w:rsid w:val="008A585F"/>
    <w:rsid w:val="008A60EE"/>
    <w:rsid w:val="008B1E00"/>
    <w:rsid w:val="008B2918"/>
    <w:rsid w:val="008C0087"/>
    <w:rsid w:val="008C0706"/>
    <w:rsid w:val="008C3352"/>
    <w:rsid w:val="008C4346"/>
    <w:rsid w:val="008C592E"/>
    <w:rsid w:val="008C6AFE"/>
    <w:rsid w:val="008C7CFF"/>
    <w:rsid w:val="008D37BE"/>
    <w:rsid w:val="008D3B58"/>
    <w:rsid w:val="008D4080"/>
    <w:rsid w:val="008D6B32"/>
    <w:rsid w:val="008E26DB"/>
    <w:rsid w:val="008E3984"/>
    <w:rsid w:val="008E67A6"/>
    <w:rsid w:val="008E726E"/>
    <w:rsid w:val="008F0111"/>
    <w:rsid w:val="008F26DF"/>
    <w:rsid w:val="008F36AE"/>
    <w:rsid w:val="008F4D67"/>
    <w:rsid w:val="008F690E"/>
    <w:rsid w:val="008F6D89"/>
    <w:rsid w:val="008F7B38"/>
    <w:rsid w:val="0090085C"/>
    <w:rsid w:val="00901C5A"/>
    <w:rsid w:val="00901CF3"/>
    <w:rsid w:val="00904671"/>
    <w:rsid w:val="00904A61"/>
    <w:rsid w:val="00904E63"/>
    <w:rsid w:val="00904F7D"/>
    <w:rsid w:val="00912A32"/>
    <w:rsid w:val="00913BA1"/>
    <w:rsid w:val="009164BB"/>
    <w:rsid w:val="0091652C"/>
    <w:rsid w:val="009202E9"/>
    <w:rsid w:val="00920CA8"/>
    <w:rsid w:val="009213F2"/>
    <w:rsid w:val="00921F85"/>
    <w:rsid w:val="00922171"/>
    <w:rsid w:val="00924D38"/>
    <w:rsid w:val="00925677"/>
    <w:rsid w:val="00927481"/>
    <w:rsid w:val="00927A4E"/>
    <w:rsid w:val="0093131B"/>
    <w:rsid w:val="00933481"/>
    <w:rsid w:val="00936CBB"/>
    <w:rsid w:val="00937861"/>
    <w:rsid w:val="00937880"/>
    <w:rsid w:val="00937CB6"/>
    <w:rsid w:val="00940320"/>
    <w:rsid w:val="009416A2"/>
    <w:rsid w:val="00942DDE"/>
    <w:rsid w:val="00942E1F"/>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1A0"/>
    <w:rsid w:val="009713D6"/>
    <w:rsid w:val="00972376"/>
    <w:rsid w:val="00973522"/>
    <w:rsid w:val="00973BF8"/>
    <w:rsid w:val="00976260"/>
    <w:rsid w:val="00976A89"/>
    <w:rsid w:val="0097783E"/>
    <w:rsid w:val="00977F80"/>
    <w:rsid w:val="00980FC0"/>
    <w:rsid w:val="00984ADA"/>
    <w:rsid w:val="0098799E"/>
    <w:rsid w:val="00990200"/>
    <w:rsid w:val="0099077E"/>
    <w:rsid w:val="00990D66"/>
    <w:rsid w:val="00991EC3"/>
    <w:rsid w:val="009920AC"/>
    <w:rsid w:val="009935CD"/>
    <w:rsid w:val="00996388"/>
    <w:rsid w:val="009A000D"/>
    <w:rsid w:val="009A2E7A"/>
    <w:rsid w:val="009A2EBC"/>
    <w:rsid w:val="009A3DAC"/>
    <w:rsid w:val="009A5DBF"/>
    <w:rsid w:val="009A62CA"/>
    <w:rsid w:val="009B2B17"/>
    <w:rsid w:val="009B2DA5"/>
    <w:rsid w:val="009B48F9"/>
    <w:rsid w:val="009B57C6"/>
    <w:rsid w:val="009B604A"/>
    <w:rsid w:val="009B60B3"/>
    <w:rsid w:val="009B7699"/>
    <w:rsid w:val="009C067B"/>
    <w:rsid w:val="009C0C9F"/>
    <w:rsid w:val="009C1807"/>
    <w:rsid w:val="009C241B"/>
    <w:rsid w:val="009C465B"/>
    <w:rsid w:val="009C5678"/>
    <w:rsid w:val="009D0303"/>
    <w:rsid w:val="009D18C8"/>
    <w:rsid w:val="009D2141"/>
    <w:rsid w:val="009D2281"/>
    <w:rsid w:val="009D37F5"/>
    <w:rsid w:val="009D54A9"/>
    <w:rsid w:val="009D7AB5"/>
    <w:rsid w:val="009E4041"/>
    <w:rsid w:val="009E496F"/>
    <w:rsid w:val="009E5403"/>
    <w:rsid w:val="009E56A2"/>
    <w:rsid w:val="009E653D"/>
    <w:rsid w:val="009E77A3"/>
    <w:rsid w:val="009F1DF5"/>
    <w:rsid w:val="009F2F6A"/>
    <w:rsid w:val="009F5C68"/>
    <w:rsid w:val="009F6144"/>
    <w:rsid w:val="009F6459"/>
    <w:rsid w:val="009F6F0F"/>
    <w:rsid w:val="00A10BC0"/>
    <w:rsid w:val="00A11D61"/>
    <w:rsid w:val="00A1248F"/>
    <w:rsid w:val="00A13CC5"/>
    <w:rsid w:val="00A14583"/>
    <w:rsid w:val="00A14C1F"/>
    <w:rsid w:val="00A15209"/>
    <w:rsid w:val="00A15489"/>
    <w:rsid w:val="00A157B2"/>
    <w:rsid w:val="00A21FA0"/>
    <w:rsid w:val="00A220AB"/>
    <w:rsid w:val="00A23A03"/>
    <w:rsid w:val="00A23D41"/>
    <w:rsid w:val="00A24C13"/>
    <w:rsid w:val="00A25994"/>
    <w:rsid w:val="00A27C04"/>
    <w:rsid w:val="00A3436D"/>
    <w:rsid w:val="00A35250"/>
    <w:rsid w:val="00A35650"/>
    <w:rsid w:val="00A41E59"/>
    <w:rsid w:val="00A42338"/>
    <w:rsid w:val="00A43E73"/>
    <w:rsid w:val="00A44044"/>
    <w:rsid w:val="00A45682"/>
    <w:rsid w:val="00A45B5A"/>
    <w:rsid w:val="00A47AD9"/>
    <w:rsid w:val="00A50201"/>
    <w:rsid w:val="00A52205"/>
    <w:rsid w:val="00A56915"/>
    <w:rsid w:val="00A57487"/>
    <w:rsid w:val="00A60B80"/>
    <w:rsid w:val="00A6665B"/>
    <w:rsid w:val="00A672EE"/>
    <w:rsid w:val="00A7111B"/>
    <w:rsid w:val="00A720B7"/>
    <w:rsid w:val="00A73FD0"/>
    <w:rsid w:val="00A751FB"/>
    <w:rsid w:val="00A75B67"/>
    <w:rsid w:val="00A806C3"/>
    <w:rsid w:val="00A83EC4"/>
    <w:rsid w:val="00A86742"/>
    <w:rsid w:val="00A95290"/>
    <w:rsid w:val="00AA1E4D"/>
    <w:rsid w:val="00AA3203"/>
    <w:rsid w:val="00AA3501"/>
    <w:rsid w:val="00AA5CF0"/>
    <w:rsid w:val="00AA68CE"/>
    <w:rsid w:val="00AB511F"/>
    <w:rsid w:val="00AB5288"/>
    <w:rsid w:val="00AB6716"/>
    <w:rsid w:val="00AB7673"/>
    <w:rsid w:val="00AB7F72"/>
    <w:rsid w:val="00AC064A"/>
    <w:rsid w:val="00AC1A14"/>
    <w:rsid w:val="00AC22A9"/>
    <w:rsid w:val="00AC3CA0"/>
    <w:rsid w:val="00AC5F3E"/>
    <w:rsid w:val="00AC6E19"/>
    <w:rsid w:val="00AD00EC"/>
    <w:rsid w:val="00AD0474"/>
    <w:rsid w:val="00AD29B5"/>
    <w:rsid w:val="00AD5C53"/>
    <w:rsid w:val="00AE0FF2"/>
    <w:rsid w:val="00AE12B6"/>
    <w:rsid w:val="00AE2749"/>
    <w:rsid w:val="00AE4623"/>
    <w:rsid w:val="00AE53A9"/>
    <w:rsid w:val="00AE5EA5"/>
    <w:rsid w:val="00AF063C"/>
    <w:rsid w:val="00AF0713"/>
    <w:rsid w:val="00AF2992"/>
    <w:rsid w:val="00AF3882"/>
    <w:rsid w:val="00AF3E0F"/>
    <w:rsid w:val="00AF4112"/>
    <w:rsid w:val="00AF6F5F"/>
    <w:rsid w:val="00AF7FA4"/>
    <w:rsid w:val="00B00FBB"/>
    <w:rsid w:val="00B01455"/>
    <w:rsid w:val="00B0278B"/>
    <w:rsid w:val="00B04726"/>
    <w:rsid w:val="00B12EAC"/>
    <w:rsid w:val="00B13609"/>
    <w:rsid w:val="00B13879"/>
    <w:rsid w:val="00B1464F"/>
    <w:rsid w:val="00B16863"/>
    <w:rsid w:val="00B171BF"/>
    <w:rsid w:val="00B17559"/>
    <w:rsid w:val="00B1780F"/>
    <w:rsid w:val="00B204FB"/>
    <w:rsid w:val="00B207C2"/>
    <w:rsid w:val="00B261D4"/>
    <w:rsid w:val="00B266F9"/>
    <w:rsid w:val="00B27AF4"/>
    <w:rsid w:val="00B31CD0"/>
    <w:rsid w:val="00B32A06"/>
    <w:rsid w:val="00B33FFF"/>
    <w:rsid w:val="00B350BD"/>
    <w:rsid w:val="00B3580E"/>
    <w:rsid w:val="00B36BA2"/>
    <w:rsid w:val="00B376D6"/>
    <w:rsid w:val="00B40E41"/>
    <w:rsid w:val="00B41A84"/>
    <w:rsid w:val="00B43837"/>
    <w:rsid w:val="00B43F23"/>
    <w:rsid w:val="00B468B7"/>
    <w:rsid w:val="00B46B41"/>
    <w:rsid w:val="00B50030"/>
    <w:rsid w:val="00B50F4B"/>
    <w:rsid w:val="00B52933"/>
    <w:rsid w:val="00B548B6"/>
    <w:rsid w:val="00B5562E"/>
    <w:rsid w:val="00B61702"/>
    <w:rsid w:val="00B6236B"/>
    <w:rsid w:val="00B66FC7"/>
    <w:rsid w:val="00B70474"/>
    <w:rsid w:val="00B704C3"/>
    <w:rsid w:val="00B71632"/>
    <w:rsid w:val="00B71ED7"/>
    <w:rsid w:val="00B7250C"/>
    <w:rsid w:val="00B72768"/>
    <w:rsid w:val="00B734EA"/>
    <w:rsid w:val="00B740CF"/>
    <w:rsid w:val="00B760DD"/>
    <w:rsid w:val="00B7680B"/>
    <w:rsid w:val="00B80445"/>
    <w:rsid w:val="00B81D41"/>
    <w:rsid w:val="00B82B2C"/>
    <w:rsid w:val="00B82DB4"/>
    <w:rsid w:val="00B833B6"/>
    <w:rsid w:val="00B84CF6"/>
    <w:rsid w:val="00B850B9"/>
    <w:rsid w:val="00B86736"/>
    <w:rsid w:val="00B87EE1"/>
    <w:rsid w:val="00B90376"/>
    <w:rsid w:val="00B90882"/>
    <w:rsid w:val="00B90FA2"/>
    <w:rsid w:val="00B91491"/>
    <w:rsid w:val="00B92BCF"/>
    <w:rsid w:val="00B93EDE"/>
    <w:rsid w:val="00B94537"/>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372B"/>
    <w:rsid w:val="00BE5C89"/>
    <w:rsid w:val="00BE5FFA"/>
    <w:rsid w:val="00BF08AE"/>
    <w:rsid w:val="00BF1187"/>
    <w:rsid w:val="00BF1EC2"/>
    <w:rsid w:val="00BF5286"/>
    <w:rsid w:val="00C02C55"/>
    <w:rsid w:val="00C03961"/>
    <w:rsid w:val="00C042E6"/>
    <w:rsid w:val="00C048D6"/>
    <w:rsid w:val="00C053D0"/>
    <w:rsid w:val="00C05662"/>
    <w:rsid w:val="00C05C4F"/>
    <w:rsid w:val="00C06C2A"/>
    <w:rsid w:val="00C07C86"/>
    <w:rsid w:val="00C14896"/>
    <w:rsid w:val="00C14E49"/>
    <w:rsid w:val="00C155C0"/>
    <w:rsid w:val="00C15613"/>
    <w:rsid w:val="00C15F89"/>
    <w:rsid w:val="00C1631C"/>
    <w:rsid w:val="00C1651A"/>
    <w:rsid w:val="00C213EC"/>
    <w:rsid w:val="00C220CB"/>
    <w:rsid w:val="00C24B73"/>
    <w:rsid w:val="00C24D98"/>
    <w:rsid w:val="00C27396"/>
    <w:rsid w:val="00C27C1D"/>
    <w:rsid w:val="00C351A0"/>
    <w:rsid w:val="00C35796"/>
    <w:rsid w:val="00C42180"/>
    <w:rsid w:val="00C42C7C"/>
    <w:rsid w:val="00C441FE"/>
    <w:rsid w:val="00C44E70"/>
    <w:rsid w:val="00C45618"/>
    <w:rsid w:val="00C456BA"/>
    <w:rsid w:val="00C46022"/>
    <w:rsid w:val="00C463FB"/>
    <w:rsid w:val="00C46D2B"/>
    <w:rsid w:val="00C5587A"/>
    <w:rsid w:val="00C55B46"/>
    <w:rsid w:val="00C56C17"/>
    <w:rsid w:val="00C6000B"/>
    <w:rsid w:val="00C6219D"/>
    <w:rsid w:val="00C62567"/>
    <w:rsid w:val="00C64333"/>
    <w:rsid w:val="00C64ADF"/>
    <w:rsid w:val="00C64F48"/>
    <w:rsid w:val="00C66081"/>
    <w:rsid w:val="00C67CC6"/>
    <w:rsid w:val="00C71884"/>
    <w:rsid w:val="00C74BA5"/>
    <w:rsid w:val="00C7574D"/>
    <w:rsid w:val="00C807DE"/>
    <w:rsid w:val="00C80EAD"/>
    <w:rsid w:val="00C825DD"/>
    <w:rsid w:val="00C82E01"/>
    <w:rsid w:val="00C83289"/>
    <w:rsid w:val="00C83B2A"/>
    <w:rsid w:val="00C83BC8"/>
    <w:rsid w:val="00C85A61"/>
    <w:rsid w:val="00C929B2"/>
    <w:rsid w:val="00C92A92"/>
    <w:rsid w:val="00C93FED"/>
    <w:rsid w:val="00C94005"/>
    <w:rsid w:val="00C94261"/>
    <w:rsid w:val="00CA46D0"/>
    <w:rsid w:val="00CA4F2F"/>
    <w:rsid w:val="00CA588F"/>
    <w:rsid w:val="00CA75C6"/>
    <w:rsid w:val="00CA7FA6"/>
    <w:rsid w:val="00CB07D9"/>
    <w:rsid w:val="00CB27D1"/>
    <w:rsid w:val="00CB3F2B"/>
    <w:rsid w:val="00CB3FC0"/>
    <w:rsid w:val="00CB4DC8"/>
    <w:rsid w:val="00CB59F3"/>
    <w:rsid w:val="00CC3A6E"/>
    <w:rsid w:val="00CC5033"/>
    <w:rsid w:val="00CC5560"/>
    <w:rsid w:val="00CC5949"/>
    <w:rsid w:val="00CC5B17"/>
    <w:rsid w:val="00CC7526"/>
    <w:rsid w:val="00CD0226"/>
    <w:rsid w:val="00CD040A"/>
    <w:rsid w:val="00CD111D"/>
    <w:rsid w:val="00CD24D4"/>
    <w:rsid w:val="00CD3743"/>
    <w:rsid w:val="00CD4A5D"/>
    <w:rsid w:val="00CE0A8D"/>
    <w:rsid w:val="00CE0AD4"/>
    <w:rsid w:val="00CE0E16"/>
    <w:rsid w:val="00CE255A"/>
    <w:rsid w:val="00CE294F"/>
    <w:rsid w:val="00CE3536"/>
    <w:rsid w:val="00CE4373"/>
    <w:rsid w:val="00CE5242"/>
    <w:rsid w:val="00CE716C"/>
    <w:rsid w:val="00CF0371"/>
    <w:rsid w:val="00CF1A67"/>
    <w:rsid w:val="00CF2093"/>
    <w:rsid w:val="00CF2179"/>
    <w:rsid w:val="00CF36F8"/>
    <w:rsid w:val="00CF4348"/>
    <w:rsid w:val="00CF5614"/>
    <w:rsid w:val="00CF5E52"/>
    <w:rsid w:val="00D02BE0"/>
    <w:rsid w:val="00D03811"/>
    <w:rsid w:val="00D050A2"/>
    <w:rsid w:val="00D064EF"/>
    <w:rsid w:val="00D107D5"/>
    <w:rsid w:val="00D11294"/>
    <w:rsid w:val="00D13ACE"/>
    <w:rsid w:val="00D146C0"/>
    <w:rsid w:val="00D14DE9"/>
    <w:rsid w:val="00D14E61"/>
    <w:rsid w:val="00D2139A"/>
    <w:rsid w:val="00D21EC2"/>
    <w:rsid w:val="00D224BC"/>
    <w:rsid w:val="00D24AB0"/>
    <w:rsid w:val="00D2714D"/>
    <w:rsid w:val="00D30840"/>
    <w:rsid w:val="00D30AE3"/>
    <w:rsid w:val="00D339BD"/>
    <w:rsid w:val="00D34183"/>
    <w:rsid w:val="00D34DBD"/>
    <w:rsid w:val="00D35F85"/>
    <w:rsid w:val="00D37661"/>
    <w:rsid w:val="00D444FD"/>
    <w:rsid w:val="00D4551D"/>
    <w:rsid w:val="00D45AA3"/>
    <w:rsid w:val="00D4664F"/>
    <w:rsid w:val="00D56602"/>
    <w:rsid w:val="00D57361"/>
    <w:rsid w:val="00D6017B"/>
    <w:rsid w:val="00D60F8E"/>
    <w:rsid w:val="00D61783"/>
    <w:rsid w:val="00D62ACC"/>
    <w:rsid w:val="00D720FE"/>
    <w:rsid w:val="00D752E6"/>
    <w:rsid w:val="00D7597B"/>
    <w:rsid w:val="00D76A00"/>
    <w:rsid w:val="00D77F40"/>
    <w:rsid w:val="00D80894"/>
    <w:rsid w:val="00D8226D"/>
    <w:rsid w:val="00D83140"/>
    <w:rsid w:val="00D835BF"/>
    <w:rsid w:val="00D91D7C"/>
    <w:rsid w:val="00D93A40"/>
    <w:rsid w:val="00D93E42"/>
    <w:rsid w:val="00D93FC9"/>
    <w:rsid w:val="00D94807"/>
    <w:rsid w:val="00D94C4E"/>
    <w:rsid w:val="00D95009"/>
    <w:rsid w:val="00D95857"/>
    <w:rsid w:val="00DA1B58"/>
    <w:rsid w:val="00DA1BB7"/>
    <w:rsid w:val="00DA2F9C"/>
    <w:rsid w:val="00DA3130"/>
    <w:rsid w:val="00DA3E7D"/>
    <w:rsid w:val="00DA6ADA"/>
    <w:rsid w:val="00DA6E8E"/>
    <w:rsid w:val="00DB521F"/>
    <w:rsid w:val="00DC4FBB"/>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5875"/>
    <w:rsid w:val="00DE62D7"/>
    <w:rsid w:val="00DE7F9E"/>
    <w:rsid w:val="00DF06C5"/>
    <w:rsid w:val="00DF4C07"/>
    <w:rsid w:val="00DF5CE7"/>
    <w:rsid w:val="00DF704F"/>
    <w:rsid w:val="00E00060"/>
    <w:rsid w:val="00E00548"/>
    <w:rsid w:val="00E0090B"/>
    <w:rsid w:val="00E016FC"/>
    <w:rsid w:val="00E042DA"/>
    <w:rsid w:val="00E04A20"/>
    <w:rsid w:val="00E06666"/>
    <w:rsid w:val="00E12D41"/>
    <w:rsid w:val="00E12DE6"/>
    <w:rsid w:val="00E13540"/>
    <w:rsid w:val="00E138AB"/>
    <w:rsid w:val="00E14DCB"/>
    <w:rsid w:val="00E156FC"/>
    <w:rsid w:val="00E15A09"/>
    <w:rsid w:val="00E26555"/>
    <w:rsid w:val="00E26E02"/>
    <w:rsid w:val="00E35669"/>
    <w:rsid w:val="00E36E0A"/>
    <w:rsid w:val="00E43C81"/>
    <w:rsid w:val="00E44766"/>
    <w:rsid w:val="00E46AC5"/>
    <w:rsid w:val="00E470E2"/>
    <w:rsid w:val="00E47310"/>
    <w:rsid w:val="00E5130B"/>
    <w:rsid w:val="00E527D8"/>
    <w:rsid w:val="00E53DE2"/>
    <w:rsid w:val="00E53F9C"/>
    <w:rsid w:val="00E5624A"/>
    <w:rsid w:val="00E60563"/>
    <w:rsid w:val="00E64271"/>
    <w:rsid w:val="00E667C8"/>
    <w:rsid w:val="00E7035B"/>
    <w:rsid w:val="00E71CA7"/>
    <w:rsid w:val="00E74042"/>
    <w:rsid w:val="00E74C76"/>
    <w:rsid w:val="00E750D5"/>
    <w:rsid w:val="00E75A74"/>
    <w:rsid w:val="00E75BD4"/>
    <w:rsid w:val="00E77B11"/>
    <w:rsid w:val="00E83648"/>
    <w:rsid w:val="00E84105"/>
    <w:rsid w:val="00E912A5"/>
    <w:rsid w:val="00E91674"/>
    <w:rsid w:val="00E91D9F"/>
    <w:rsid w:val="00E9230B"/>
    <w:rsid w:val="00E930D1"/>
    <w:rsid w:val="00E93686"/>
    <w:rsid w:val="00E93B80"/>
    <w:rsid w:val="00E9469F"/>
    <w:rsid w:val="00E959FB"/>
    <w:rsid w:val="00E95E14"/>
    <w:rsid w:val="00E97006"/>
    <w:rsid w:val="00EA0EDC"/>
    <w:rsid w:val="00EA25E0"/>
    <w:rsid w:val="00EA2D9F"/>
    <w:rsid w:val="00EA36EC"/>
    <w:rsid w:val="00EA5560"/>
    <w:rsid w:val="00EA77CC"/>
    <w:rsid w:val="00EB4884"/>
    <w:rsid w:val="00EB5AE8"/>
    <w:rsid w:val="00EB7516"/>
    <w:rsid w:val="00EB7C0E"/>
    <w:rsid w:val="00EC03E8"/>
    <w:rsid w:val="00EC15B4"/>
    <w:rsid w:val="00EC193F"/>
    <w:rsid w:val="00EC4DFC"/>
    <w:rsid w:val="00EC7E4B"/>
    <w:rsid w:val="00ED0259"/>
    <w:rsid w:val="00ED3943"/>
    <w:rsid w:val="00ED3CE5"/>
    <w:rsid w:val="00ED40B7"/>
    <w:rsid w:val="00ED5ED0"/>
    <w:rsid w:val="00ED62DE"/>
    <w:rsid w:val="00EE41E5"/>
    <w:rsid w:val="00EE5C80"/>
    <w:rsid w:val="00EE6457"/>
    <w:rsid w:val="00EF007D"/>
    <w:rsid w:val="00EF0CD4"/>
    <w:rsid w:val="00EF1AAF"/>
    <w:rsid w:val="00EF5491"/>
    <w:rsid w:val="00EF5692"/>
    <w:rsid w:val="00EF5F1A"/>
    <w:rsid w:val="00F014A4"/>
    <w:rsid w:val="00F043BC"/>
    <w:rsid w:val="00F05469"/>
    <w:rsid w:val="00F072B3"/>
    <w:rsid w:val="00F07DE8"/>
    <w:rsid w:val="00F101C5"/>
    <w:rsid w:val="00F11A91"/>
    <w:rsid w:val="00F12328"/>
    <w:rsid w:val="00F12825"/>
    <w:rsid w:val="00F14F69"/>
    <w:rsid w:val="00F15EFB"/>
    <w:rsid w:val="00F16CEA"/>
    <w:rsid w:val="00F2170B"/>
    <w:rsid w:val="00F228C7"/>
    <w:rsid w:val="00F25485"/>
    <w:rsid w:val="00F25737"/>
    <w:rsid w:val="00F27295"/>
    <w:rsid w:val="00F27C57"/>
    <w:rsid w:val="00F30039"/>
    <w:rsid w:val="00F30B25"/>
    <w:rsid w:val="00F3510D"/>
    <w:rsid w:val="00F36D8E"/>
    <w:rsid w:val="00F449D3"/>
    <w:rsid w:val="00F460A5"/>
    <w:rsid w:val="00F5131C"/>
    <w:rsid w:val="00F54025"/>
    <w:rsid w:val="00F544FB"/>
    <w:rsid w:val="00F55369"/>
    <w:rsid w:val="00F554B3"/>
    <w:rsid w:val="00F55901"/>
    <w:rsid w:val="00F60BFC"/>
    <w:rsid w:val="00F610F2"/>
    <w:rsid w:val="00F61B85"/>
    <w:rsid w:val="00F62F68"/>
    <w:rsid w:val="00F64020"/>
    <w:rsid w:val="00F65ABF"/>
    <w:rsid w:val="00F700DA"/>
    <w:rsid w:val="00F7305C"/>
    <w:rsid w:val="00F73535"/>
    <w:rsid w:val="00F73672"/>
    <w:rsid w:val="00F74305"/>
    <w:rsid w:val="00F758DA"/>
    <w:rsid w:val="00F82678"/>
    <w:rsid w:val="00F828C8"/>
    <w:rsid w:val="00F860E2"/>
    <w:rsid w:val="00F9003C"/>
    <w:rsid w:val="00F90801"/>
    <w:rsid w:val="00F92917"/>
    <w:rsid w:val="00F9454C"/>
    <w:rsid w:val="00F95622"/>
    <w:rsid w:val="00F9704D"/>
    <w:rsid w:val="00FA09C0"/>
    <w:rsid w:val="00FA3836"/>
    <w:rsid w:val="00FA485D"/>
    <w:rsid w:val="00FA4894"/>
    <w:rsid w:val="00FA59D6"/>
    <w:rsid w:val="00FA688D"/>
    <w:rsid w:val="00FA770C"/>
    <w:rsid w:val="00FB1B6E"/>
    <w:rsid w:val="00FB30CB"/>
    <w:rsid w:val="00FB6F84"/>
    <w:rsid w:val="00FC07EF"/>
    <w:rsid w:val="00FC277B"/>
    <w:rsid w:val="00FC3EEE"/>
    <w:rsid w:val="00FC4368"/>
    <w:rsid w:val="00FC4DFE"/>
    <w:rsid w:val="00FD3E2B"/>
    <w:rsid w:val="00FD410F"/>
    <w:rsid w:val="00FD4B07"/>
    <w:rsid w:val="00FE1AC8"/>
    <w:rsid w:val="00FE1BE0"/>
    <w:rsid w:val="00FE32F6"/>
    <w:rsid w:val="00FE3BA5"/>
    <w:rsid w:val="00FE45E4"/>
    <w:rsid w:val="00FE5A3A"/>
    <w:rsid w:val="00FE63A0"/>
    <w:rsid w:val="00FE6564"/>
    <w:rsid w:val="00FF11F6"/>
    <w:rsid w:val="00FF276E"/>
    <w:rsid w:val="00FF324B"/>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eader" Target="header10.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DD33-6552-4C01-A4B1-3ADE58BD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4966</TotalTime>
  <Pages>16</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1037</cp:revision>
  <cp:lastPrinted>2015-10-29T04:08:00Z</cp:lastPrinted>
  <dcterms:created xsi:type="dcterms:W3CDTF">2015-10-23T08:15:00Z</dcterms:created>
  <dcterms:modified xsi:type="dcterms:W3CDTF">2017-07-19T13:58:00Z</dcterms:modified>
</cp:coreProperties>
</file>